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6B5" w:rsidRPr="007B5451" w:rsidRDefault="00627D8E" w:rsidP="001C46B5">
      <w:pPr>
        <w:jc w:val="both"/>
        <w:rPr>
          <w:rFonts w:ascii="Arial" w:hAnsi="Arial" w:cs="Arial"/>
          <w:color w:val="767171" w:themeColor="background2" w:themeShade="80"/>
        </w:rPr>
      </w:pPr>
      <w:r w:rsidRPr="007B5451">
        <w:rPr>
          <w:rFonts w:ascii="Arial" w:hAnsi="Arial" w:cs="Arial"/>
          <w:color w:val="767171" w:themeColor="background2" w:themeShade="80"/>
        </w:rPr>
        <w:t xml:space="preserve">Громадський бюджет </w:t>
      </w:r>
      <w:r w:rsidR="001C46B5" w:rsidRPr="007B5451">
        <w:rPr>
          <w:rFonts w:ascii="Arial" w:hAnsi="Arial" w:cs="Arial"/>
          <w:color w:val="767171" w:themeColor="background2" w:themeShade="80"/>
        </w:rPr>
        <w:t>використовувати за призначенням</w:t>
      </w:r>
    </w:p>
    <w:p w:rsidR="00D65A44" w:rsidRPr="007B5451" w:rsidRDefault="00225CFF" w:rsidP="001C46B5">
      <w:pPr>
        <w:jc w:val="both"/>
        <w:rPr>
          <w:rFonts w:ascii="Arial" w:hAnsi="Arial" w:cs="Arial"/>
          <w:i/>
          <w:color w:val="767171" w:themeColor="background2" w:themeShade="80"/>
        </w:rPr>
      </w:pPr>
      <w:r w:rsidRPr="007B5451">
        <w:rPr>
          <w:rFonts w:ascii="Arial" w:hAnsi="Arial" w:cs="Arial"/>
          <w:i/>
          <w:color w:val="767171" w:themeColor="background2" w:themeShade="80"/>
        </w:rPr>
        <w:t xml:space="preserve">Проекти в освітній сфері стали лідерами серед авторів та </w:t>
      </w:r>
      <w:r w:rsidR="00D65A44" w:rsidRPr="007B5451">
        <w:rPr>
          <w:rFonts w:ascii="Arial" w:hAnsi="Arial" w:cs="Arial"/>
          <w:i/>
          <w:color w:val="767171" w:themeColor="background2" w:themeShade="80"/>
        </w:rPr>
        <w:t>киян. Дарницький, Шевченківський та Солом’янський – райони з найбільшою кількістю проектів-переможців. Хто стоїть за</w:t>
      </w:r>
      <w:del w:id="0" w:author="Яна Ерина" w:date="2018-11-26T13:35:00Z">
        <w:r w:rsidR="00D65A44" w:rsidRPr="007B5451" w:rsidDel="00DC0607">
          <w:rPr>
            <w:rFonts w:ascii="Arial" w:hAnsi="Arial" w:cs="Arial"/>
            <w:i/>
            <w:color w:val="767171" w:themeColor="background2" w:themeShade="80"/>
          </w:rPr>
          <w:delText xml:space="preserve">  </w:delText>
        </w:r>
      </w:del>
      <w:ins w:id="1" w:author="Яна Ерина" w:date="2018-11-26T13:35:00Z">
        <w:r w:rsidR="00DC0607" w:rsidRPr="007B5451">
          <w:rPr>
            <w:rFonts w:ascii="Arial" w:hAnsi="Arial" w:cs="Arial"/>
            <w:i/>
            <w:color w:val="767171" w:themeColor="background2" w:themeShade="80"/>
          </w:rPr>
          <w:t xml:space="preserve"> </w:t>
        </w:r>
      </w:ins>
      <w:r w:rsidR="00D65A44" w:rsidRPr="007B5451">
        <w:rPr>
          <w:rFonts w:ascii="Arial" w:hAnsi="Arial" w:cs="Arial"/>
          <w:i/>
          <w:color w:val="767171" w:themeColor="background2" w:themeShade="80"/>
        </w:rPr>
        <w:t xml:space="preserve">серійністю проектів </w:t>
      </w:r>
      <w:ins w:id="2" w:author="Яна Ерина" w:date="2018-11-26T11:35:00Z">
        <w:r w:rsidR="00582E58" w:rsidRPr="007B5451">
          <w:rPr>
            <w:rFonts w:ascii="Arial" w:hAnsi="Arial" w:cs="Arial"/>
            <w:i/>
            <w:color w:val="767171" w:themeColor="background2" w:themeShade="80"/>
          </w:rPr>
          <w:t>і</w:t>
        </w:r>
      </w:ins>
      <w:r w:rsidR="00D65A44" w:rsidRPr="007B5451">
        <w:rPr>
          <w:rFonts w:ascii="Arial" w:hAnsi="Arial" w:cs="Arial"/>
          <w:i/>
          <w:color w:val="767171" w:themeColor="background2" w:themeShade="80"/>
        </w:rPr>
        <w:t xml:space="preserve">з робототехніки та </w:t>
      </w:r>
      <w:ins w:id="3" w:author="Яна Ерина" w:date="2018-11-26T13:40:00Z">
        <w:r w:rsidR="00DC0607" w:rsidRPr="007B5451">
          <w:rPr>
            <w:rFonts w:ascii="Arial" w:hAnsi="Arial" w:cs="Arial"/>
            <w:i/>
            <w:color w:val="767171" w:themeColor="background2" w:themeShade="80"/>
          </w:rPr>
          <w:t>Г</w:t>
        </w:r>
      </w:ins>
      <w:del w:id="4" w:author="Яна Ерина" w:date="2018-11-26T13:40:00Z">
        <w:r w:rsidR="00D65A44" w:rsidRPr="007B5451" w:rsidDel="00DC0607">
          <w:rPr>
            <w:rFonts w:ascii="Arial" w:hAnsi="Arial" w:cs="Arial"/>
            <w:i/>
            <w:color w:val="767171" w:themeColor="background2" w:themeShade="80"/>
          </w:rPr>
          <w:delText>г</w:delText>
        </w:r>
      </w:del>
      <w:r w:rsidR="00D65A44" w:rsidRPr="007B5451">
        <w:rPr>
          <w:rFonts w:ascii="Arial" w:hAnsi="Arial" w:cs="Arial"/>
          <w:i/>
          <w:color w:val="767171" w:themeColor="background2" w:themeShade="80"/>
        </w:rPr>
        <w:t>ромадськ</w:t>
      </w:r>
      <w:del w:id="5" w:author="Яна Ерина" w:date="2018-11-26T13:40:00Z">
        <w:r w:rsidR="00D65A44" w:rsidRPr="007B5451" w:rsidDel="00DC0607">
          <w:rPr>
            <w:rFonts w:ascii="Arial" w:hAnsi="Arial" w:cs="Arial"/>
            <w:i/>
            <w:color w:val="767171" w:themeColor="background2" w:themeShade="80"/>
          </w:rPr>
          <w:delText>ого</w:delText>
        </w:r>
      </w:del>
      <w:ins w:id="6" w:author="Яна Ерина" w:date="2018-11-26T13:40:00Z">
        <w:r w:rsidR="00DC0607" w:rsidRPr="007B5451">
          <w:rPr>
            <w:rFonts w:ascii="Arial" w:hAnsi="Arial" w:cs="Arial"/>
            <w:i/>
            <w:color w:val="767171" w:themeColor="background2" w:themeShade="80"/>
          </w:rPr>
          <w:t>им</w:t>
        </w:r>
      </w:ins>
      <w:r w:rsidR="00D65A44" w:rsidRPr="007B5451">
        <w:rPr>
          <w:rFonts w:ascii="Arial" w:hAnsi="Arial" w:cs="Arial"/>
          <w:i/>
          <w:color w:val="767171" w:themeColor="background2" w:themeShade="80"/>
        </w:rPr>
        <w:t xml:space="preserve"> бюджет</w:t>
      </w:r>
      <w:ins w:id="7" w:author="Яна Ерина" w:date="2018-11-26T13:40:00Z">
        <w:r w:rsidR="00DC0607" w:rsidRPr="007B5451">
          <w:rPr>
            <w:rFonts w:ascii="Arial" w:hAnsi="Arial" w:cs="Arial"/>
            <w:i/>
            <w:color w:val="767171" w:themeColor="background2" w:themeShade="80"/>
          </w:rPr>
          <w:t>ом</w:t>
        </w:r>
      </w:ins>
      <w:del w:id="8" w:author="Яна Ерина" w:date="2018-11-26T13:40:00Z">
        <w:r w:rsidR="00D65A44" w:rsidRPr="007B5451" w:rsidDel="00DC0607">
          <w:rPr>
            <w:rFonts w:ascii="Arial" w:hAnsi="Arial" w:cs="Arial"/>
            <w:i/>
            <w:color w:val="767171" w:themeColor="background2" w:themeShade="80"/>
          </w:rPr>
          <w:delText>у</w:delText>
        </w:r>
      </w:del>
      <w:r w:rsidR="00D65A44" w:rsidRPr="007B5451">
        <w:rPr>
          <w:rFonts w:ascii="Arial" w:hAnsi="Arial" w:cs="Arial"/>
          <w:i/>
          <w:color w:val="767171" w:themeColor="background2" w:themeShade="80"/>
        </w:rPr>
        <w:t xml:space="preserve"> </w:t>
      </w:r>
      <w:ins w:id="9" w:author="Яна Ерина" w:date="2018-11-26T17:24:00Z">
        <w:r w:rsidR="008F4C65" w:rsidRPr="007B5451">
          <w:rPr>
            <w:rFonts w:ascii="Arial" w:hAnsi="Arial" w:cs="Arial"/>
            <w:i/>
            <w:color w:val="767171" w:themeColor="background2" w:themeShade="80"/>
            <w:rPrChange w:id="10" w:author="Яна Ерина" w:date="2018-11-26T17:39:00Z">
              <w:rPr>
                <w:rFonts w:ascii="Arial" w:hAnsi="Arial" w:cs="Arial"/>
                <w:i/>
                <w:color w:val="767171" w:themeColor="background2" w:themeShade="80"/>
                <w:lang w:val="ru-RU"/>
              </w:rPr>
            </w:rPrChange>
          </w:rPr>
          <w:t>у</w:t>
        </w:r>
      </w:ins>
      <w:del w:id="11" w:author="Яна Ерина" w:date="2018-11-26T17:24:00Z">
        <w:r w:rsidR="00D65A44" w:rsidRPr="007B5451" w:rsidDel="008F4C65">
          <w:rPr>
            <w:rFonts w:ascii="Arial" w:hAnsi="Arial" w:cs="Arial"/>
            <w:i/>
            <w:color w:val="767171" w:themeColor="background2" w:themeShade="80"/>
          </w:rPr>
          <w:delText>в</w:delText>
        </w:r>
      </w:del>
      <w:r w:rsidR="00D65A44" w:rsidRPr="007B5451">
        <w:rPr>
          <w:rFonts w:ascii="Arial" w:hAnsi="Arial" w:cs="Arial"/>
          <w:i/>
          <w:color w:val="767171" w:themeColor="background2" w:themeShade="80"/>
        </w:rPr>
        <w:t xml:space="preserve"> школах Шевченківського району? </w:t>
      </w:r>
      <w:ins w:id="12" w:author="Яна Ерина" w:date="2018-11-26T11:35:00Z">
        <w:r w:rsidR="00582E58" w:rsidRPr="007B5451">
          <w:rPr>
            <w:rFonts w:ascii="Arial" w:hAnsi="Arial" w:cs="Arial"/>
            <w:i/>
            <w:color w:val="767171" w:themeColor="background2" w:themeShade="80"/>
          </w:rPr>
          <w:t>У</w:t>
        </w:r>
      </w:ins>
      <w:del w:id="13" w:author="Яна Ерина" w:date="2018-11-26T11:35:00Z">
        <w:r w:rsidR="00D65A44" w:rsidRPr="007B5451" w:rsidDel="00582E58">
          <w:rPr>
            <w:rFonts w:ascii="Arial" w:hAnsi="Arial" w:cs="Arial"/>
            <w:i/>
            <w:color w:val="767171" w:themeColor="background2" w:themeShade="80"/>
          </w:rPr>
          <w:delText>В</w:delText>
        </w:r>
      </w:del>
      <w:r w:rsidR="00D65A44" w:rsidRPr="007B5451">
        <w:rPr>
          <w:rFonts w:ascii="Arial" w:hAnsi="Arial" w:cs="Arial"/>
          <w:i/>
          <w:color w:val="767171" w:themeColor="background2" w:themeShade="80"/>
        </w:rPr>
        <w:t xml:space="preserve"> чому звинувачують проект, який </w:t>
      </w:r>
      <w:ins w:id="14" w:author="Яна Ерина" w:date="2018-11-26T13:40:00Z">
        <w:r w:rsidR="00DC0607" w:rsidRPr="007B5451">
          <w:rPr>
            <w:rFonts w:ascii="Arial" w:hAnsi="Arial" w:cs="Arial"/>
            <w:i/>
            <w:color w:val="767171" w:themeColor="background2" w:themeShade="80"/>
          </w:rPr>
          <w:t>най</w:t>
        </w:r>
      </w:ins>
      <w:r w:rsidR="00D65A44" w:rsidRPr="007B5451">
        <w:rPr>
          <w:rFonts w:ascii="Arial" w:hAnsi="Arial" w:cs="Arial"/>
          <w:i/>
          <w:color w:val="767171" w:themeColor="background2" w:themeShade="80"/>
        </w:rPr>
        <w:t xml:space="preserve">частіше за інші </w:t>
      </w:r>
      <w:del w:id="15" w:author="Яна Ерина" w:date="2018-11-26T11:36:00Z">
        <w:r w:rsidR="00D65A44" w:rsidRPr="007B5451" w:rsidDel="00582E58">
          <w:rPr>
            <w:rFonts w:ascii="Arial" w:hAnsi="Arial" w:cs="Arial"/>
            <w:i/>
            <w:color w:val="767171" w:themeColor="background2" w:themeShade="80"/>
          </w:rPr>
          <w:delText xml:space="preserve">зустрічається </w:delText>
        </w:r>
      </w:del>
      <w:ins w:id="16" w:author="Яна Ерина" w:date="2018-11-26T11:36:00Z">
        <w:r w:rsidR="00582E58" w:rsidRPr="007B5451">
          <w:rPr>
            <w:rFonts w:ascii="Arial" w:hAnsi="Arial" w:cs="Arial"/>
            <w:i/>
            <w:color w:val="767171" w:themeColor="background2" w:themeShade="80"/>
          </w:rPr>
          <w:t xml:space="preserve">трапляється </w:t>
        </w:r>
      </w:ins>
      <w:r w:rsidR="00D65A44" w:rsidRPr="007B5451">
        <w:rPr>
          <w:rFonts w:ascii="Arial" w:hAnsi="Arial" w:cs="Arial"/>
          <w:i/>
          <w:color w:val="767171" w:themeColor="background2" w:themeShade="80"/>
        </w:rPr>
        <w:t>в списку проектів-переможців Громадського бюджету 2019?</w:t>
      </w:r>
      <w:r w:rsidR="004C2FC0" w:rsidRPr="007B5451">
        <w:rPr>
          <w:rFonts w:ascii="Arial" w:hAnsi="Arial" w:cs="Arial"/>
          <w:i/>
          <w:color w:val="767171" w:themeColor="background2" w:themeShade="80"/>
        </w:rPr>
        <w:t xml:space="preserve"> Читайте </w:t>
      </w:r>
      <w:del w:id="17" w:author="Яна Ерина" w:date="2018-11-26T13:40:00Z">
        <w:r w:rsidR="004C2FC0" w:rsidRPr="007B5451" w:rsidDel="00DC0607">
          <w:rPr>
            <w:rFonts w:ascii="Arial" w:hAnsi="Arial" w:cs="Arial"/>
            <w:i/>
            <w:color w:val="767171" w:themeColor="background2" w:themeShade="80"/>
          </w:rPr>
          <w:delText>в матеріал</w:delText>
        </w:r>
      </w:del>
      <w:ins w:id="18" w:author="Яна Ерина" w:date="2018-11-26T13:40:00Z">
        <w:r w:rsidR="00DC0607" w:rsidRPr="007B5451">
          <w:rPr>
            <w:rFonts w:ascii="Arial" w:hAnsi="Arial" w:cs="Arial"/>
            <w:i/>
            <w:color w:val="767171" w:themeColor="background2" w:themeShade="80"/>
          </w:rPr>
          <w:t>далі</w:t>
        </w:r>
      </w:ins>
      <w:del w:id="19" w:author="Яна Ерина" w:date="2018-11-26T15:12:00Z">
        <w:r w:rsidR="004C2FC0" w:rsidRPr="007B5451" w:rsidDel="004C4C3C">
          <w:rPr>
            <w:rFonts w:ascii="Arial" w:hAnsi="Arial" w:cs="Arial"/>
            <w:i/>
            <w:color w:val="767171" w:themeColor="background2" w:themeShade="80"/>
          </w:rPr>
          <w:delText>і</w:delText>
        </w:r>
      </w:del>
      <w:r w:rsidR="004C2FC0" w:rsidRPr="007B5451">
        <w:rPr>
          <w:rFonts w:ascii="Arial" w:hAnsi="Arial" w:cs="Arial"/>
          <w:i/>
          <w:color w:val="767171" w:themeColor="background2" w:themeShade="80"/>
        </w:rPr>
        <w:t>.</w:t>
      </w:r>
      <w:del w:id="20" w:author="Яна Ерина" w:date="2018-11-26T13:35:00Z">
        <w:r w:rsidR="00D65A44" w:rsidRPr="007B5451" w:rsidDel="00DC0607">
          <w:rPr>
            <w:rFonts w:ascii="Arial" w:hAnsi="Arial" w:cs="Arial"/>
            <w:i/>
            <w:color w:val="767171" w:themeColor="background2" w:themeShade="80"/>
          </w:rPr>
          <w:delText xml:space="preserve">  </w:delText>
        </w:r>
      </w:del>
      <w:ins w:id="21" w:author="Яна Ерина" w:date="2018-11-26T13:35:00Z">
        <w:r w:rsidR="00DC0607" w:rsidRPr="007B5451">
          <w:rPr>
            <w:rFonts w:ascii="Arial" w:hAnsi="Arial" w:cs="Arial"/>
            <w:i/>
            <w:color w:val="767171" w:themeColor="background2" w:themeShade="80"/>
          </w:rPr>
          <w:t xml:space="preserve"> </w:t>
        </w:r>
      </w:ins>
    </w:p>
    <w:p w:rsidR="00B26094" w:rsidRPr="00B951B8" w:rsidRDefault="00DF62A6" w:rsidP="001C46B5">
      <w:pPr>
        <w:jc w:val="both"/>
        <w:rPr>
          <w:rFonts w:ascii="Arial" w:hAnsi="Arial" w:cs="Arial"/>
          <w:color w:val="E7E6E6" w:themeColor="background2"/>
        </w:rPr>
      </w:pPr>
      <w:r w:rsidRPr="007B5451">
        <w:rPr>
          <w:rFonts w:ascii="Arial" w:hAnsi="Arial" w:cs="Arial"/>
          <w:rPrChange w:id="22" w:author="Яна Ерина" w:date="2018-11-26T17:39:00Z">
            <w:rPr>
              <w:rFonts w:ascii="Arial" w:hAnsi="Arial" w:cs="Arial"/>
            </w:rPr>
          </w:rPrChange>
        </w:rPr>
        <w:t>Громадський бюджет (</w:t>
      </w:r>
      <w:r w:rsidR="009F0BA0" w:rsidRPr="007B5451">
        <w:rPr>
          <w:rFonts w:ascii="Arial" w:hAnsi="Arial" w:cs="Arial"/>
          <w:rPrChange w:id="23" w:author="Яна Ерина" w:date="2018-11-26T17:39:00Z">
            <w:rPr>
              <w:rFonts w:ascii="Arial" w:hAnsi="Arial" w:cs="Arial"/>
            </w:rPr>
          </w:rPrChange>
        </w:rPr>
        <w:t xml:space="preserve">або бюджет участі) втретє оголосив конкурс міських проектів </w:t>
      </w:r>
      <w:r w:rsidR="00B015AD" w:rsidRPr="007B5451">
        <w:rPr>
          <w:rFonts w:ascii="Arial" w:hAnsi="Arial" w:cs="Arial"/>
          <w:rPrChange w:id="24" w:author="Яна Ерина" w:date="2018-11-26T17:39:00Z">
            <w:rPr>
              <w:rFonts w:ascii="Arial" w:hAnsi="Arial" w:cs="Arial"/>
            </w:rPr>
          </w:rPrChange>
        </w:rPr>
        <w:t>на 2019 рік</w:t>
      </w:r>
      <w:r w:rsidR="009F0BA0" w:rsidRPr="007B5451">
        <w:rPr>
          <w:rFonts w:ascii="Arial" w:hAnsi="Arial" w:cs="Arial"/>
          <w:rPrChange w:id="25" w:author="Яна Ерина" w:date="2018-11-26T17:39:00Z">
            <w:rPr>
              <w:rFonts w:ascii="Arial" w:hAnsi="Arial" w:cs="Arial"/>
            </w:rPr>
          </w:rPrChange>
        </w:rPr>
        <w:t xml:space="preserve">. КМДА виділила з бюджету розвитку міста </w:t>
      </w:r>
      <w:r w:rsidR="00FA4A0C" w:rsidRPr="007B5451">
        <w:rPr>
          <w:rFonts w:ascii="Arial" w:hAnsi="Arial" w:cs="Arial"/>
          <w:highlight w:val="lightGray"/>
          <w:rPrChange w:id="26" w:author="Яна Ерина" w:date="2018-11-26T17:39:00Z">
            <w:rPr>
              <w:rFonts w:ascii="Arial" w:hAnsi="Arial" w:cs="Arial"/>
              <w:highlight w:val="lightGray"/>
            </w:rPr>
          </w:rPrChange>
        </w:rPr>
        <w:t>в</w:t>
      </w:r>
      <w:r w:rsidR="00147480" w:rsidRPr="007B5451">
        <w:rPr>
          <w:rFonts w:ascii="Arial" w:hAnsi="Arial" w:cs="Arial"/>
          <w:highlight w:val="lightGray"/>
          <w:rPrChange w:id="27" w:author="Яна Ерина" w:date="2018-11-26T17:39:00Z">
            <w:rPr>
              <w:rFonts w:ascii="Arial" w:hAnsi="Arial" w:cs="Arial"/>
              <w:highlight w:val="lightGray"/>
            </w:rPr>
          </w:rPrChange>
        </w:rPr>
        <w:t>двічі</w:t>
      </w:r>
      <w:r w:rsidR="00FA4A0C" w:rsidRPr="007B5451">
        <w:rPr>
          <w:rFonts w:ascii="Arial" w:hAnsi="Arial" w:cs="Arial"/>
          <w:rPrChange w:id="28" w:author="Яна Ерина" w:date="2018-11-26T17:39:00Z">
            <w:rPr>
              <w:rFonts w:ascii="Arial" w:hAnsi="Arial" w:cs="Arial"/>
            </w:rPr>
          </w:rPrChange>
        </w:rPr>
        <w:t xml:space="preserve"> більшу </w:t>
      </w:r>
      <w:r w:rsidR="009F0BA0" w:rsidRPr="007B5451">
        <w:rPr>
          <w:rFonts w:ascii="Arial" w:hAnsi="Arial" w:cs="Arial"/>
          <w:rPrChange w:id="29" w:author="Яна Ерина" w:date="2018-11-26T17:39:00Z">
            <w:rPr>
              <w:rFonts w:ascii="Arial" w:hAnsi="Arial" w:cs="Arial"/>
            </w:rPr>
          </w:rPrChange>
        </w:rPr>
        <w:t>суму</w:t>
      </w:r>
      <w:del w:id="30" w:author="Яна Ерина" w:date="2018-11-26T11:37:00Z">
        <w:r w:rsidR="009F0BA0" w:rsidRPr="007B5451" w:rsidDel="00582E58">
          <w:rPr>
            <w:rFonts w:ascii="Arial" w:hAnsi="Arial" w:cs="Arial"/>
            <w:rPrChange w:id="31" w:author="Яна Ерина" w:date="2018-11-26T17:39:00Z">
              <w:rPr>
                <w:rFonts w:ascii="Arial" w:hAnsi="Arial" w:cs="Arial"/>
              </w:rPr>
            </w:rPrChange>
          </w:rPr>
          <w:delText>, в порівнянні з</w:delText>
        </w:r>
      </w:del>
      <w:ins w:id="32" w:author="Яна Ерина" w:date="2018-11-26T11:37:00Z">
        <w:r w:rsidR="00582E58" w:rsidRPr="007B5451">
          <w:rPr>
            <w:rFonts w:ascii="Arial" w:hAnsi="Arial" w:cs="Arial"/>
            <w:rPrChange w:id="33" w:author="Яна Ерина" w:date="2018-11-26T17:39:00Z">
              <w:rPr>
                <w:rFonts w:ascii="Arial" w:hAnsi="Arial" w:cs="Arial"/>
              </w:rPr>
            </w:rPrChange>
          </w:rPr>
          <w:t xml:space="preserve"> проти</w:t>
        </w:r>
      </w:ins>
      <w:r w:rsidR="009F0BA0" w:rsidRPr="007B5451">
        <w:rPr>
          <w:rFonts w:ascii="Arial" w:hAnsi="Arial" w:cs="Arial"/>
          <w:rPrChange w:id="34" w:author="Яна Ерина" w:date="2018-11-26T17:39:00Z">
            <w:rPr>
              <w:rFonts w:ascii="Arial" w:hAnsi="Arial" w:cs="Arial"/>
            </w:rPr>
          </w:rPrChange>
        </w:rPr>
        <w:t xml:space="preserve"> минули</w:t>
      </w:r>
      <w:ins w:id="35" w:author="Яна Ерина" w:date="2018-11-26T11:37:00Z">
        <w:r w:rsidR="00582E58" w:rsidRPr="007B5451">
          <w:rPr>
            <w:rFonts w:ascii="Arial" w:hAnsi="Arial" w:cs="Arial"/>
            <w:rPrChange w:id="36" w:author="Яна Ерина" w:date="2018-11-26T17:39:00Z">
              <w:rPr>
                <w:rFonts w:ascii="Arial" w:hAnsi="Arial" w:cs="Arial"/>
              </w:rPr>
            </w:rPrChange>
          </w:rPr>
          <w:t>х</w:t>
        </w:r>
      </w:ins>
      <w:del w:id="37" w:author="Яна Ерина" w:date="2018-11-26T11:37:00Z">
        <w:r w:rsidR="009F0BA0" w:rsidRPr="007B5451" w:rsidDel="00582E58">
          <w:rPr>
            <w:rFonts w:ascii="Arial" w:hAnsi="Arial" w:cs="Arial"/>
            <w:rPrChange w:id="38" w:author="Яна Ерина" w:date="2018-11-26T17:39:00Z">
              <w:rPr>
                <w:rFonts w:ascii="Arial" w:hAnsi="Arial" w:cs="Arial"/>
              </w:rPr>
            </w:rPrChange>
          </w:rPr>
          <w:delText>ми</w:delText>
        </w:r>
      </w:del>
      <w:r w:rsidR="009F0BA0" w:rsidRPr="007B5451">
        <w:rPr>
          <w:rFonts w:ascii="Arial" w:hAnsi="Arial" w:cs="Arial"/>
          <w:rPrChange w:id="39" w:author="Яна Ерина" w:date="2018-11-26T17:39:00Z">
            <w:rPr>
              <w:rFonts w:ascii="Arial" w:hAnsi="Arial" w:cs="Arial"/>
            </w:rPr>
          </w:rPrChange>
        </w:rPr>
        <w:t xml:space="preserve"> кампані</w:t>
      </w:r>
      <w:ins w:id="40" w:author="Яна Ерина" w:date="2018-11-26T11:37:00Z">
        <w:r w:rsidR="00582E58" w:rsidRPr="007B5451">
          <w:rPr>
            <w:rFonts w:ascii="Arial" w:hAnsi="Arial" w:cs="Arial"/>
            <w:rPrChange w:id="41" w:author="Яна Ерина" w:date="2018-11-26T17:39:00Z">
              <w:rPr>
                <w:rFonts w:ascii="Arial" w:hAnsi="Arial" w:cs="Arial"/>
              </w:rPr>
            </w:rPrChange>
          </w:rPr>
          <w:t>й</w:t>
        </w:r>
      </w:ins>
      <w:del w:id="42" w:author="Яна Ерина" w:date="2018-11-26T11:37:00Z">
        <w:r w:rsidR="009F0BA0" w:rsidRPr="007B5451" w:rsidDel="00582E58">
          <w:rPr>
            <w:rFonts w:ascii="Arial" w:hAnsi="Arial" w:cs="Arial"/>
            <w:rPrChange w:id="43" w:author="Яна Ерина" w:date="2018-11-26T17:39:00Z">
              <w:rPr>
                <w:rFonts w:ascii="Arial" w:hAnsi="Arial" w:cs="Arial"/>
              </w:rPr>
            </w:rPrChange>
          </w:rPr>
          <w:delText>ями</w:delText>
        </w:r>
      </w:del>
      <w:r w:rsidR="009F0BA0" w:rsidRPr="007B5451">
        <w:rPr>
          <w:rFonts w:ascii="Arial" w:hAnsi="Arial" w:cs="Arial"/>
          <w:rPrChange w:id="44" w:author="Яна Ерина" w:date="2018-11-26T17:39:00Z">
            <w:rPr>
              <w:rFonts w:ascii="Arial" w:hAnsi="Arial" w:cs="Arial"/>
            </w:rPr>
          </w:rPrChange>
        </w:rPr>
        <w:t xml:space="preserve"> Г</w:t>
      </w:r>
      <w:ins w:id="45" w:author="Яна Ерина" w:date="2018-11-26T13:42:00Z">
        <w:r w:rsidR="00D81BF9" w:rsidRPr="007B5451">
          <w:rPr>
            <w:rFonts w:ascii="Arial" w:hAnsi="Arial" w:cs="Arial"/>
            <w:rPrChange w:id="46" w:author="Яна Ерина" w:date="2018-11-26T17:39:00Z">
              <w:rPr>
                <w:rFonts w:ascii="Arial" w:hAnsi="Arial" w:cs="Arial"/>
              </w:rPr>
            </w:rPrChange>
          </w:rPr>
          <w:t>ромадського бюджету</w:t>
        </w:r>
      </w:ins>
      <w:del w:id="47" w:author="Яна Ерина" w:date="2018-11-26T13:42:00Z">
        <w:r w:rsidR="009F0BA0" w:rsidRPr="007B5451" w:rsidDel="00D81BF9">
          <w:rPr>
            <w:rFonts w:ascii="Arial" w:hAnsi="Arial" w:cs="Arial"/>
            <w:rPrChange w:id="48" w:author="Яна Ерина" w:date="2018-11-26T17:39:00Z">
              <w:rPr>
                <w:rFonts w:ascii="Arial" w:hAnsi="Arial" w:cs="Arial"/>
              </w:rPr>
            </w:rPrChange>
          </w:rPr>
          <w:delText>Б</w:delText>
        </w:r>
      </w:del>
      <w:del w:id="49" w:author="Яна Ерина" w:date="2018-11-26T11:37:00Z">
        <w:r w:rsidR="0055191E" w:rsidRPr="007B5451" w:rsidDel="00582E58">
          <w:rPr>
            <w:rFonts w:ascii="Arial" w:hAnsi="Arial" w:cs="Arial"/>
            <w:rPrChange w:id="50" w:author="Яна Ерина" w:date="2018-11-26T17:39:00Z">
              <w:rPr>
                <w:rFonts w:ascii="Arial" w:hAnsi="Arial" w:cs="Arial"/>
              </w:rPr>
            </w:rPrChange>
          </w:rPr>
          <w:delText>,</w:delText>
        </w:r>
      </w:del>
      <w:r w:rsidR="00760C14" w:rsidRPr="007B5451">
        <w:rPr>
          <w:rFonts w:ascii="Arial" w:hAnsi="Arial" w:cs="Arial"/>
          <w:rPrChange w:id="51" w:author="Яна Ерина" w:date="2018-11-26T17:39:00Z">
            <w:rPr>
              <w:rFonts w:ascii="Arial" w:hAnsi="Arial" w:cs="Arial"/>
            </w:rPr>
          </w:rPrChange>
        </w:rPr>
        <w:t xml:space="preserve"> </w:t>
      </w:r>
      <w:ins w:id="52" w:author="Яна Ерина" w:date="2018-11-26T11:37:00Z">
        <w:r w:rsidR="00582E58" w:rsidRPr="007B5451">
          <w:rPr>
            <w:rFonts w:ascii="Arial" w:hAnsi="Arial" w:cs="Arial"/>
            <w:rPrChange w:id="53" w:author="Яна Ерина" w:date="2018-11-26T17:39:00Z">
              <w:rPr>
                <w:rFonts w:ascii="Arial" w:hAnsi="Arial" w:cs="Arial"/>
              </w:rPr>
            </w:rPrChange>
          </w:rPr>
          <w:t>в</w:t>
        </w:r>
      </w:ins>
      <w:del w:id="54" w:author="Яна Ерина" w:date="2018-11-26T11:37:00Z">
        <w:r w:rsidR="009F0BA0" w:rsidRPr="007B5451" w:rsidDel="00582E58">
          <w:rPr>
            <w:rFonts w:ascii="Arial" w:hAnsi="Arial" w:cs="Arial"/>
            <w:rPrChange w:id="55" w:author="Яна Ерина" w:date="2018-11-26T17:39:00Z">
              <w:rPr>
                <w:rFonts w:ascii="Arial" w:hAnsi="Arial" w:cs="Arial"/>
              </w:rPr>
            </w:rPrChange>
          </w:rPr>
          <w:delText>у</w:delText>
        </w:r>
      </w:del>
      <w:r w:rsidR="009F0BA0" w:rsidRPr="007B5451">
        <w:rPr>
          <w:rFonts w:ascii="Arial" w:hAnsi="Arial" w:cs="Arial"/>
          <w:rPrChange w:id="56" w:author="Яна Ерина" w:date="2018-11-26T17:39:00Z">
            <w:rPr>
              <w:rFonts w:ascii="Arial" w:hAnsi="Arial" w:cs="Arial"/>
            </w:rPr>
          </w:rPrChange>
        </w:rPr>
        <w:t xml:space="preserve"> 150 м</w:t>
      </w:r>
      <w:ins w:id="57" w:author="Яна Ерина" w:date="2018-11-26T13:42:00Z">
        <w:r w:rsidR="00D81BF9" w:rsidRPr="007B5451">
          <w:rPr>
            <w:rFonts w:ascii="Arial" w:hAnsi="Arial" w:cs="Arial"/>
            <w:rPrChange w:id="58" w:author="Яна Ерина" w:date="2018-11-26T17:39:00Z">
              <w:rPr>
                <w:rFonts w:ascii="Arial" w:hAnsi="Arial" w:cs="Arial"/>
              </w:rPr>
            </w:rPrChange>
          </w:rPr>
          <w:t>лн</w:t>
        </w:r>
      </w:ins>
      <w:del w:id="59" w:author="Яна Ерина" w:date="2018-11-26T13:42:00Z">
        <w:r w:rsidR="009F0BA0" w:rsidRPr="007B5451" w:rsidDel="00D81BF9">
          <w:rPr>
            <w:rFonts w:ascii="Arial" w:hAnsi="Arial" w:cs="Arial"/>
            <w:rPrChange w:id="60" w:author="Яна Ерина" w:date="2018-11-26T17:39:00Z">
              <w:rPr>
                <w:rFonts w:ascii="Arial" w:hAnsi="Arial" w:cs="Arial"/>
              </w:rPr>
            </w:rPrChange>
          </w:rPr>
          <w:delText>ільйон</w:delText>
        </w:r>
        <w:r w:rsidR="00567E0A" w:rsidRPr="007B5451" w:rsidDel="00D81BF9">
          <w:rPr>
            <w:rFonts w:ascii="Arial" w:hAnsi="Arial" w:cs="Arial"/>
            <w:rPrChange w:id="61" w:author="Яна Ерина" w:date="2018-11-26T17:39:00Z">
              <w:rPr>
                <w:rFonts w:ascii="Arial" w:hAnsi="Arial" w:cs="Arial"/>
              </w:rPr>
            </w:rPrChange>
          </w:rPr>
          <w:delText>ів</w:delText>
        </w:r>
      </w:del>
      <w:r w:rsidR="00567E0A" w:rsidRPr="007B5451">
        <w:rPr>
          <w:rFonts w:ascii="Arial" w:hAnsi="Arial" w:cs="Arial"/>
          <w:rPrChange w:id="62" w:author="Яна Ерина" w:date="2018-11-26T17:39:00Z">
            <w:rPr>
              <w:rFonts w:ascii="Arial" w:hAnsi="Arial" w:cs="Arial"/>
            </w:rPr>
          </w:rPrChange>
        </w:rPr>
        <w:t xml:space="preserve"> гривень. До такого рішення </w:t>
      </w:r>
      <w:r w:rsidR="009F0BA0" w:rsidRPr="007B5451">
        <w:rPr>
          <w:rFonts w:ascii="Arial" w:hAnsi="Arial" w:cs="Arial"/>
          <w:rPrChange w:id="63" w:author="Яна Ерина" w:date="2018-11-26T17:39:00Z">
            <w:rPr>
              <w:rFonts w:ascii="Arial" w:hAnsi="Arial" w:cs="Arial"/>
            </w:rPr>
          </w:rPrChange>
        </w:rPr>
        <w:t>спо</w:t>
      </w:r>
      <w:r w:rsidR="00AB4BF5" w:rsidRPr="007B5451">
        <w:rPr>
          <w:rFonts w:ascii="Arial" w:hAnsi="Arial" w:cs="Arial"/>
          <w:rPrChange w:id="64" w:author="Яна Ерина" w:date="2018-11-26T17:39:00Z">
            <w:rPr>
              <w:rFonts w:ascii="Arial" w:hAnsi="Arial" w:cs="Arial"/>
            </w:rPr>
          </w:rPrChange>
        </w:rPr>
        <w:t xml:space="preserve">нукали самі активісти Громадського бюджету. </w:t>
      </w:r>
      <w:del w:id="65" w:author="Яна Ерина" w:date="2018-11-26T11:38:00Z">
        <w:r w:rsidR="00B93662" w:rsidRPr="007B5451" w:rsidDel="00582E58">
          <w:rPr>
            <w:rFonts w:ascii="Arial" w:hAnsi="Arial" w:cs="Arial"/>
            <w:highlight w:val="lightGray"/>
            <w:rPrChange w:id="66" w:author="Яна Ерина" w:date="2018-11-26T17:39:00Z">
              <w:rPr>
                <w:rFonts w:ascii="Arial" w:hAnsi="Arial" w:cs="Arial"/>
                <w:highlight w:val="lightGray"/>
              </w:rPr>
            </w:rPrChange>
          </w:rPr>
          <w:delText>І</w:delText>
        </w:r>
        <w:r w:rsidR="0055191E" w:rsidRPr="007B5451" w:rsidDel="00582E58">
          <w:rPr>
            <w:rFonts w:ascii="Arial" w:hAnsi="Arial" w:cs="Arial"/>
            <w:highlight w:val="lightGray"/>
            <w:rPrChange w:id="67" w:author="Яна Ерина" w:date="2018-11-26T17:39:00Z">
              <w:rPr>
                <w:rFonts w:ascii="Arial" w:hAnsi="Arial" w:cs="Arial"/>
                <w:highlight w:val="lightGray"/>
              </w:rPr>
            </w:rPrChange>
          </w:rPr>
          <w:delText xml:space="preserve">з </w:delText>
        </w:r>
      </w:del>
      <w:ins w:id="68" w:author="Яна Ерина" w:date="2018-11-26T11:38:00Z">
        <w:r w:rsidR="00582E58" w:rsidRPr="007B5451">
          <w:rPr>
            <w:rFonts w:ascii="Arial" w:hAnsi="Arial" w:cs="Arial"/>
            <w:highlight w:val="lightGray"/>
            <w:rPrChange w:id="69" w:author="Яна Ерина" w:date="2018-11-26T17:39:00Z">
              <w:rPr>
                <w:rFonts w:ascii="Arial" w:hAnsi="Arial" w:cs="Arial"/>
                <w:highlight w:val="lightGray"/>
              </w:rPr>
            </w:rPrChange>
          </w:rPr>
          <w:t xml:space="preserve">Зі </w:t>
        </w:r>
      </w:ins>
      <w:r w:rsidR="00760C14" w:rsidRPr="007B5451">
        <w:rPr>
          <w:rFonts w:ascii="Arial" w:hAnsi="Arial" w:cs="Arial"/>
          <w:highlight w:val="lightGray"/>
          <w:rPrChange w:id="70" w:author="Яна Ерина" w:date="2018-11-26T17:39:00Z">
            <w:rPr>
              <w:rFonts w:ascii="Arial" w:hAnsi="Arial" w:cs="Arial"/>
              <w:highlight w:val="lightGray"/>
            </w:rPr>
          </w:rPrChange>
        </w:rPr>
        <w:t xml:space="preserve">зростанням </w:t>
      </w:r>
      <w:r w:rsidR="009F0BA0" w:rsidRPr="007B5451">
        <w:rPr>
          <w:rFonts w:ascii="Arial" w:hAnsi="Arial" w:cs="Arial"/>
          <w:highlight w:val="lightGray"/>
          <w:rPrChange w:id="71" w:author="Яна Ерина" w:date="2018-11-26T17:39:00Z">
            <w:rPr>
              <w:rFonts w:ascii="Arial" w:hAnsi="Arial" w:cs="Arial"/>
              <w:highlight w:val="lightGray"/>
            </w:rPr>
          </w:rPrChange>
        </w:rPr>
        <w:t>бюджету</w:t>
      </w:r>
      <w:del w:id="72" w:author="Яна Ерина" w:date="2018-11-26T13:42:00Z">
        <w:r w:rsidR="009F0BA0" w:rsidRPr="007B5451" w:rsidDel="00D81BF9">
          <w:rPr>
            <w:rFonts w:ascii="Arial" w:hAnsi="Arial" w:cs="Arial"/>
            <w:highlight w:val="lightGray"/>
            <w:rPrChange w:id="73" w:author="Яна Ерина" w:date="2018-11-26T17:39:00Z">
              <w:rPr>
                <w:rFonts w:ascii="Arial" w:hAnsi="Arial" w:cs="Arial"/>
                <w:highlight w:val="lightGray"/>
              </w:rPr>
            </w:rPrChange>
          </w:rPr>
          <w:delText>,</w:delText>
        </w:r>
      </w:del>
      <w:r w:rsidR="00AB4BF5" w:rsidRPr="007B5451">
        <w:rPr>
          <w:rFonts w:ascii="Arial" w:hAnsi="Arial" w:cs="Arial"/>
          <w:highlight w:val="lightGray"/>
          <w:rPrChange w:id="74" w:author="Яна Ерина" w:date="2018-11-26T17:39:00Z">
            <w:rPr>
              <w:rFonts w:ascii="Arial" w:hAnsi="Arial" w:cs="Arial"/>
              <w:highlight w:val="lightGray"/>
            </w:rPr>
          </w:rPrChange>
        </w:rPr>
        <w:t xml:space="preserve"> </w:t>
      </w:r>
      <w:r w:rsidR="004C2FC0" w:rsidRPr="007B5451">
        <w:rPr>
          <w:rFonts w:ascii="Arial" w:hAnsi="Arial" w:cs="Arial"/>
          <w:highlight w:val="lightGray"/>
          <w:rPrChange w:id="75" w:author="Яна Ерина" w:date="2018-11-26T17:39:00Z">
            <w:rPr>
              <w:rFonts w:ascii="Arial" w:hAnsi="Arial" w:cs="Arial"/>
              <w:highlight w:val="lightGray"/>
            </w:rPr>
          </w:rPrChange>
        </w:rPr>
        <w:t>збільшилас</w:t>
      </w:r>
      <w:ins w:id="76" w:author="Яна Ерина" w:date="2018-11-26T11:38:00Z">
        <w:r w:rsidR="00582E58" w:rsidRPr="007B5451">
          <w:rPr>
            <w:rFonts w:ascii="Arial" w:hAnsi="Arial" w:cs="Arial"/>
            <w:highlight w:val="lightGray"/>
            <w:rPrChange w:id="77" w:author="Яна Ерина" w:date="2018-11-26T17:39:00Z">
              <w:rPr>
                <w:rFonts w:ascii="Arial" w:hAnsi="Arial" w:cs="Arial"/>
                <w:highlight w:val="lightGray"/>
              </w:rPr>
            </w:rPrChange>
          </w:rPr>
          <w:t>я</w:t>
        </w:r>
      </w:ins>
      <w:del w:id="78" w:author="Яна Ерина" w:date="2018-11-26T11:38:00Z">
        <w:r w:rsidR="004C2FC0" w:rsidRPr="007B5451" w:rsidDel="00582E58">
          <w:rPr>
            <w:rFonts w:ascii="Arial" w:hAnsi="Arial" w:cs="Arial"/>
            <w:highlight w:val="lightGray"/>
            <w:rPrChange w:id="79" w:author="Яна Ерина" w:date="2018-11-26T17:39:00Z">
              <w:rPr>
                <w:rFonts w:ascii="Arial" w:hAnsi="Arial" w:cs="Arial"/>
                <w:highlight w:val="lightGray"/>
              </w:rPr>
            </w:rPrChange>
          </w:rPr>
          <w:delText>ь</w:delText>
        </w:r>
      </w:del>
      <w:r w:rsidR="004C2FC0" w:rsidRPr="007B5451">
        <w:rPr>
          <w:rFonts w:ascii="Arial" w:hAnsi="Arial" w:cs="Arial"/>
          <w:highlight w:val="lightGray"/>
          <w:rPrChange w:id="80" w:author="Яна Ерина" w:date="2018-11-26T17:39:00Z">
            <w:rPr>
              <w:rFonts w:ascii="Arial" w:hAnsi="Arial" w:cs="Arial"/>
              <w:highlight w:val="lightGray"/>
            </w:rPr>
          </w:rPrChange>
        </w:rPr>
        <w:t xml:space="preserve"> </w:t>
      </w:r>
      <w:r w:rsidR="009F0BA0" w:rsidRPr="007B5451">
        <w:rPr>
          <w:rFonts w:ascii="Arial" w:hAnsi="Arial" w:cs="Arial"/>
          <w:highlight w:val="lightGray"/>
          <w:rPrChange w:id="81" w:author="Яна Ерина" w:date="2018-11-26T17:39:00Z">
            <w:rPr>
              <w:rFonts w:ascii="Arial" w:hAnsi="Arial" w:cs="Arial"/>
              <w:highlight w:val="lightGray"/>
            </w:rPr>
          </w:rPrChange>
        </w:rPr>
        <w:t>кількість проектів</w:t>
      </w:r>
      <w:r w:rsidR="004C2FC0" w:rsidRPr="007B5451">
        <w:rPr>
          <w:rFonts w:ascii="Arial" w:hAnsi="Arial" w:cs="Arial"/>
          <w:highlight w:val="lightGray"/>
          <w:rPrChange w:id="82" w:author="Яна Ерина" w:date="2018-11-26T17:39:00Z">
            <w:rPr>
              <w:rFonts w:ascii="Arial" w:hAnsi="Arial" w:cs="Arial"/>
              <w:highlight w:val="lightGray"/>
            </w:rPr>
          </w:rPrChange>
        </w:rPr>
        <w:t xml:space="preserve"> та долучення киян до голосування</w:t>
      </w:r>
      <w:del w:id="83" w:author="Яна Ерина" w:date="2018-11-26T17:33:00Z">
        <w:r w:rsidR="004C2FC0" w:rsidRPr="007B5451" w:rsidDel="00817159">
          <w:rPr>
            <w:rFonts w:ascii="Arial" w:hAnsi="Arial" w:cs="Arial"/>
            <w:highlight w:val="lightGray"/>
            <w:rPrChange w:id="84" w:author="Яна Ерина" w:date="2018-11-26T17:39:00Z">
              <w:rPr>
                <w:rFonts w:ascii="Arial" w:hAnsi="Arial" w:cs="Arial"/>
                <w:highlight w:val="lightGray"/>
              </w:rPr>
            </w:rPrChange>
          </w:rPr>
          <w:delText xml:space="preserve"> </w:delText>
        </w:r>
      </w:del>
      <w:r w:rsidR="009F0BA0" w:rsidRPr="007B5451">
        <w:rPr>
          <w:rFonts w:ascii="Arial" w:hAnsi="Arial" w:cs="Arial"/>
          <w:rPrChange w:id="85" w:author="Яна Ерина" w:date="2018-11-26T17:39:00Z">
            <w:rPr>
              <w:rFonts w:ascii="Arial" w:hAnsi="Arial" w:cs="Arial"/>
            </w:rPr>
          </w:rPrChange>
        </w:rPr>
        <w:t xml:space="preserve">. </w:t>
      </w:r>
      <w:del w:id="86" w:author="Яна Ерина" w:date="2018-11-26T11:38:00Z">
        <w:r w:rsidR="009F0BA0" w:rsidRPr="007B5451" w:rsidDel="00582E58">
          <w:rPr>
            <w:rFonts w:ascii="Arial" w:hAnsi="Arial" w:cs="Arial"/>
            <w:rPrChange w:id="87" w:author="Яна Ерина" w:date="2018-11-26T17:39:00Z">
              <w:rPr>
                <w:rFonts w:ascii="Arial" w:hAnsi="Arial" w:cs="Arial"/>
              </w:rPr>
            </w:rPrChange>
          </w:rPr>
          <w:delText>В результаті</w:delText>
        </w:r>
        <w:r w:rsidR="004C2FC0" w:rsidRPr="007B5451" w:rsidDel="00582E58">
          <w:rPr>
            <w:rFonts w:ascii="Arial" w:hAnsi="Arial" w:cs="Arial"/>
            <w:rPrChange w:id="88" w:author="Яна Ерина" w:date="2018-11-26T17:39:00Z">
              <w:rPr>
                <w:rFonts w:ascii="Arial" w:hAnsi="Arial" w:cs="Arial"/>
              </w:rPr>
            </w:rPrChange>
          </w:rPr>
          <w:delText>,</w:delText>
        </w:r>
      </w:del>
      <w:ins w:id="89" w:author="Яна Ерина" w:date="2018-11-26T11:38:00Z">
        <w:r w:rsidR="00582E58" w:rsidRPr="007B5451">
          <w:rPr>
            <w:rFonts w:ascii="Arial" w:hAnsi="Arial" w:cs="Arial"/>
            <w:rPrChange w:id="90" w:author="Яна Ерина" w:date="2018-11-26T17:39:00Z">
              <w:rPr>
                <w:rFonts w:ascii="Arial" w:hAnsi="Arial" w:cs="Arial"/>
              </w:rPr>
            </w:rPrChange>
          </w:rPr>
          <w:t>Унаслідок цього</w:t>
        </w:r>
      </w:ins>
      <w:ins w:id="91" w:author="Яна Ерина" w:date="2018-11-26T17:45:00Z">
        <w:r w:rsidR="007B5451">
          <w:rPr>
            <w:rFonts w:ascii="Arial" w:hAnsi="Arial" w:cs="Arial"/>
          </w:rPr>
          <w:t>,</w:t>
        </w:r>
      </w:ins>
      <w:r w:rsidR="00567E0A" w:rsidRPr="007B5451">
        <w:rPr>
          <w:rFonts w:ascii="Arial" w:hAnsi="Arial" w:cs="Arial"/>
        </w:rPr>
        <w:t xml:space="preserve"> з 1137 </w:t>
      </w:r>
      <w:r w:rsidR="00147480" w:rsidRPr="007B5451">
        <w:rPr>
          <w:rFonts w:ascii="Arial" w:hAnsi="Arial" w:cs="Arial"/>
        </w:rPr>
        <w:t xml:space="preserve">поданих </w:t>
      </w:r>
      <w:r w:rsidR="00567E0A" w:rsidRPr="007B5451">
        <w:rPr>
          <w:rFonts w:ascii="Arial" w:hAnsi="Arial" w:cs="Arial"/>
        </w:rPr>
        <w:t>проектів</w:t>
      </w:r>
      <w:r w:rsidR="009F0BA0" w:rsidRPr="007B5451">
        <w:rPr>
          <w:rFonts w:ascii="Arial" w:hAnsi="Arial" w:cs="Arial"/>
        </w:rPr>
        <w:t xml:space="preserve"> 341 </w:t>
      </w:r>
      <w:r w:rsidR="00AB4BF5" w:rsidRPr="007B5451">
        <w:rPr>
          <w:rFonts w:ascii="Arial" w:hAnsi="Arial" w:cs="Arial"/>
        </w:rPr>
        <w:t xml:space="preserve">отримав </w:t>
      </w:r>
      <w:r w:rsidR="009F0BA0" w:rsidRPr="007B5451">
        <w:rPr>
          <w:rFonts w:ascii="Arial" w:hAnsi="Arial" w:cs="Arial"/>
        </w:rPr>
        <w:t xml:space="preserve">статус </w:t>
      </w:r>
      <w:ins w:id="92" w:author="Яна Ерина" w:date="2018-11-26T11:38:00Z">
        <w:r w:rsidR="00582E58" w:rsidRPr="007B5451">
          <w:rPr>
            <w:rFonts w:ascii="Arial" w:hAnsi="Arial" w:cs="Arial"/>
          </w:rPr>
          <w:t>«</w:t>
        </w:r>
      </w:ins>
      <w:del w:id="93" w:author="Яна Ерина" w:date="2018-11-26T11:38:00Z">
        <w:r w:rsidR="009F0BA0" w:rsidRPr="007B5451" w:rsidDel="00582E58">
          <w:rPr>
            <w:rFonts w:ascii="Arial" w:hAnsi="Arial" w:cs="Arial"/>
          </w:rPr>
          <w:delText>“</w:delText>
        </w:r>
      </w:del>
      <w:r w:rsidR="009F0BA0" w:rsidRPr="007B5451">
        <w:rPr>
          <w:rFonts w:ascii="Arial" w:hAnsi="Arial" w:cs="Arial"/>
        </w:rPr>
        <w:t>на реалізації</w:t>
      </w:r>
      <w:ins w:id="94" w:author="Яна Ерина" w:date="2018-11-26T11:38:00Z">
        <w:r w:rsidR="00582E58" w:rsidRPr="007B5451">
          <w:rPr>
            <w:rFonts w:ascii="Arial" w:hAnsi="Arial" w:cs="Arial"/>
          </w:rPr>
          <w:t>»</w:t>
        </w:r>
      </w:ins>
      <w:del w:id="95" w:author="Яна Ерина" w:date="2018-11-26T11:38:00Z">
        <w:r w:rsidR="009F0BA0" w:rsidRPr="007B5451" w:rsidDel="00582E58">
          <w:rPr>
            <w:rFonts w:ascii="Arial" w:hAnsi="Arial" w:cs="Arial"/>
          </w:rPr>
          <w:delText>”</w:delText>
        </w:r>
      </w:del>
      <w:r w:rsidR="009F0BA0" w:rsidRPr="007B5451">
        <w:rPr>
          <w:rFonts w:ascii="Arial" w:hAnsi="Arial" w:cs="Arial"/>
        </w:rPr>
        <w:t xml:space="preserve">, </w:t>
      </w:r>
      <w:r w:rsidR="00083948" w:rsidRPr="007B5451">
        <w:rPr>
          <w:rFonts w:ascii="Arial" w:hAnsi="Arial" w:cs="Arial"/>
        </w:rPr>
        <w:t>а 194 автор</w:t>
      </w:r>
      <w:ins w:id="96" w:author="Яна Ерина" w:date="2018-11-26T11:39:00Z">
        <w:r w:rsidR="00582E58" w:rsidRPr="007B5451">
          <w:rPr>
            <w:rFonts w:ascii="Arial" w:hAnsi="Arial" w:cs="Arial"/>
          </w:rPr>
          <w:t>и</w:t>
        </w:r>
      </w:ins>
      <w:del w:id="97" w:author="Яна Ерина" w:date="2018-11-26T11:39:00Z">
        <w:r w:rsidR="00083948" w:rsidRPr="007B5451" w:rsidDel="00582E58">
          <w:rPr>
            <w:rFonts w:ascii="Arial" w:hAnsi="Arial" w:cs="Arial"/>
          </w:rPr>
          <w:delText>ів</w:delText>
        </w:r>
      </w:del>
      <w:r w:rsidR="00083948" w:rsidRPr="007B5451">
        <w:rPr>
          <w:rFonts w:ascii="Arial" w:hAnsi="Arial" w:cs="Arial"/>
        </w:rPr>
        <w:t xml:space="preserve"> </w:t>
      </w:r>
      <w:r w:rsidR="009F0BA0" w:rsidRPr="007B5451">
        <w:rPr>
          <w:rFonts w:ascii="Arial" w:hAnsi="Arial" w:cs="Arial"/>
        </w:rPr>
        <w:t xml:space="preserve">стали </w:t>
      </w:r>
      <w:r w:rsidR="009F0BA0" w:rsidRPr="00B951B8">
        <w:rPr>
          <w:rFonts w:ascii="Arial" w:hAnsi="Arial" w:cs="Arial"/>
        </w:rPr>
        <w:t>лідерами проектів-переможців</w:t>
      </w:r>
      <w:r w:rsidR="00AB4BF5" w:rsidRPr="00B951B8">
        <w:rPr>
          <w:rFonts w:ascii="Arial" w:hAnsi="Arial" w:cs="Arial"/>
        </w:rPr>
        <w:t>.</w:t>
      </w:r>
      <w:r w:rsidR="001C4B71" w:rsidRPr="00B951B8">
        <w:rPr>
          <w:rFonts w:ascii="Arial" w:hAnsi="Arial" w:cs="Arial"/>
        </w:rPr>
        <w:t xml:space="preserve"> </w:t>
      </w:r>
    </w:p>
    <w:p w:rsidR="00483348" w:rsidRPr="00B951B8" w:rsidRDefault="009F0BA0" w:rsidP="001C46B5">
      <w:pPr>
        <w:jc w:val="both"/>
        <w:rPr>
          <w:rFonts w:ascii="Arial" w:hAnsi="Arial" w:cs="Arial"/>
        </w:rPr>
      </w:pPr>
      <w:r w:rsidRPr="00B951B8">
        <w:rPr>
          <w:rFonts w:ascii="Arial" w:hAnsi="Arial" w:cs="Arial"/>
        </w:rPr>
        <w:t>Окрім підвищення популярност</w:t>
      </w:r>
      <w:r w:rsidR="00567E0A" w:rsidRPr="00B951B8">
        <w:rPr>
          <w:rFonts w:ascii="Arial" w:hAnsi="Arial" w:cs="Arial"/>
        </w:rPr>
        <w:t>і Г</w:t>
      </w:r>
      <w:r w:rsidR="00083948" w:rsidRPr="00B951B8">
        <w:rPr>
          <w:rFonts w:ascii="Arial" w:hAnsi="Arial" w:cs="Arial"/>
        </w:rPr>
        <w:t>ромадського бюджету</w:t>
      </w:r>
      <w:del w:id="98" w:author="Яна Ерина" w:date="2018-11-26T13:43:00Z">
        <w:r w:rsidR="00083948" w:rsidRPr="00B951B8" w:rsidDel="00D81BF9">
          <w:rPr>
            <w:rFonts w:ascii="Arial" w:hAnsi="Arial" w:cs="Arial"/>
          </w:rPr>
          <w:delText>,</w:delText>
        </w:r>
      </w:del>
      <w:r w:rsidR="00083948" w:rsidRPr="00B951B8">
        <w:rPr>
          <w:rFonts w:ascii="Arial" w:hAnsi="Arial" w:cs="Arial"/>
        </w:rPr>
        <w:t xml:space="preserve"> зросла </w:t>
      </w:r>
      <w:r w:rsidRPr="00B951B8">
        <w:rPr>
          <w:rFonts w:ascii="Arial" w:hAnsi="Arial" w:cs="Arial"/>
        </w:rPr>
        <w:t>кількіс</w:t>
      </w:r>
      <w:r w:rsidR="00AB4BF5" w:rsidRPr="00B951B8">
        <w:rPr>
          <w:rFonts w:ascii="Arial" w:hAnsi="Arial" w:cs="Arial"/>
        </w:rPr>
        <w:t xml:space="preserve">ть незадоволених </w:t>
      </w:r>
      <w:r w:rsidR="00483348" w:rsidRPr="00B951B8">
        <w:rPr>
          <w:rFonts w:ascii="Arial" w:hAnsi="Arial" w:cs="Arial"/>
        </w:rPr>
        <w:t>результат</w:t>
      </w:r>
      <w:del w:id="99" w:author="Яна Ерина" w:date="2018-11-26T13:43:00Z">
        <w:r w:rsidR="00483348" w:rsidRPr="00B951B8" w:rsidDel="00D81BF9">
          <w:rPr>
            <w:rFonts w:ascii="Arial" w:hAnsi="Arial" w:cs="Arial"/>
          </w:rPr>
          <w:delText>ом</w:delText>
        </w:r>
      </w:del>
      <w:ins w:id="100" w:author="Яна Ерина" w:date="2018-11-26T13:43:00Z">
        <w:r w:rsidR="00D81BF9" w:rsidRPr="00B951B8">
          <w:rPr>
            <w:rFonts w:ascii="Arial" w:hAnsi="Arial" w:cs="Arial"/>
          </w:rPr>
          <w:t>ами</w:t>
        </w:r>
      </w:ins>
      <w:r w:rsidR="00AB4BF5" w:rsidRPr="00B951B8">
        <w:rPr>
          <w:rFonts w:ascii="Arial" w:hAnsi="Arial" w:cs="Arial"/>
        </w:rPr>
        <w:t xml:space="preserve"> голосування</w:t>
      </w:r>
      <w:r w:rsidR="00483348" w:rsidRPr="00B951B8">
        <w:rPr>
          <w:rFonts w:ascii="Arial" w:hAnsi="Arial" w:cs="Arial"/>
        </w:rPr>
        <w:t xml:space="preserve">. </w:t>
      </w:r>
      <w:r w:rsidR="00AB4BF5" w:rsidRPr="00B951B8">
        <w:rPr>
          <w:rFonts w:ascii="Arial" w:hAnsi="Arial" w:cs="Arial"/>
        </w:rPr>
        <w:t>П</w:t>
      </w:r>
      <w:r w:rsidR="00483348" w:rsidRPr="00B951B8">
        <w:rPr>
          <w:rFonts w:ascii="Arial" w:hAnsi="Arial" w:cs="Arial"/>
        </w:rPr>
        <w:t xml:space="preserve">ричетні до реалізації бюджету участі </w:t>
      </w:r>
      <w:r w:rsidR="00732CD8" w:rsidRPr="002F4C88">
        <w:rPr>
          <w:rFonts w:ascii="Arial" w:hAnsi="Arial" w:cs="Arial"/>
        </w:rPr>
        <w:t>визнають</w:t>
      </w:r>
      <w:r w:rsidR="00483348" w:rsidRPr="002F4C88">
        <w:rPr>
          <w:rFonts w:ascii="Arial" w:hAnsi="Arial" w:cs="Arial"/>
        </w:rPr>
        <w:t>, що</w:t>
      </w:r>
      <w:ins w:id="101" w:author="Яна Ерина" w:date="2018-11-26T17:47:00Z">
        <w:r w:rsidR="007B5451">
          <w:rPr>
            <w:rFonts w:ascii="Arial" w:hAnsi="Arial" w:cs="Arial"/>
          </w:rPr>
          <w:t xml:space="preserve"> вони</w:t>
        </w:r>
      </w:ins>
      <w:r w:rsidR="00483348" w:rsidRPr="007B5451">
        <w:rPr>
          <w:rFonts w:ascii="Arial" w:hAnsi="Arial" w:cs="Arial"/>
        </w:rPr>
        <w:t xml:space="preserve"> є піонерами в цій справі</w:t>
      </w:r>
      <w:del w:id="102" w:author="Яна Ерина" w:date="2018-11-26T11:40:00Z">
        <w:r w:rsidR="00483348" w:rsidRPr="007B5451" w:rsidDel="004A4CF8">
          <w:rPr>
            <w:rFonts w:ascii="Arial" w:hAnsi="Arial" w:cs="Arial"/>
          </w:rPr>
          <w:delText>,</w:delText>
        </w:r>
      </w:del>
      <w:r w:rsidR="00483348" w:rsidRPr="007B5451">
        <w:rPr>
          <w:rFonts w:ascii="Arial" w:hAnsi="Arial" w:cs="Arial"/>
        </w:rPr>
        <w:t xml:space="preserve"> та обіцяють </w:t>
      </w:r>
      <w:r w:rsidR="004C2FC0" w:rsidRPr="007B5451">
        <w:rPr>
          <w:rFonts w:ascii="Arial" w:hAnsi="Arial" w:cs="Arial"/>
        </w:rPr>
        <w:t xml:space="preserve">вносити </w:t>
      </w:r>
      <w:r w:rsidR="00483348" w:rsidRPr="007B5451">
        <w:rPr>
          <w:rFonts w:ascii="Arial" w:hAnsi="Arial" w:cs="Arial"/>
        </w:rPr>
        <w:t xml:space="preserve">зміни в положення </w:t>
      </w:r>
      <w:ins w:id="103" w:author="Яна Ерина" w:date="2018-11-26T13:43:00Z">
        <w:r w:rsidR="00D81BF9" w:rsidRPr="007B5451">
          <w:rPr>
            <w:rFonts w:ascii="Arial" w:hAnsi="Arial" w:cs="Arial"/>
          </w:rPr>
          <w:t xml:space="preserve">про </w:t>
        </w:r>
      </w:ins>
      <w:r w:rsidR="00483348" w:rsidRPr="007B5451">
        <w:rPr>
          <w:rFonts w:ascii="Arial" w:hAnsi="Arial" w:cs="Arial"/>
        </w:rPr>
        <w:t>наступн</w:t>
      </w:r>
      <w:ins w:id="104" w:author="Яна Ерина" w:date="2018-11-26T13:43:00Z">
        <w:r w:rsidR="00D81BF9" w:rsidRPr="007B5451">
          <w:rPr>
            <w:rFonts w:ascii="Arial" w:hAnsi="Arial" w:cs="Arial"/>
          </w:rPr>
          <w:t>і</w:t>
        </w:r>
      </w:ins>
      <w:del w:id="105" w:author="Яна Ерина" w:date="2018-11-26T13:43:00Z">
        <w:r w:rsidR="00483348" w:rsidRPr="007B5451" w:rsidDel="00D81BF9">
          <w:rPr>
            <w:rFonts w:ascii="Arial" w:hAnsi="Arial" w:cs="Arial"/>
          </w:rPr>
          <w:delText>их</w:delText>
        </w:r>
      </w:del>
      <w:r w:rsidR="00483348" w:rsidRPr="007B5451">
        <w:rPr>
          <w:rFonts w:ascii="Arial" w:hAnsi="Arial" w:cs="Arial"/>
        </w:rPr>
        <w:t xml:space="preserve"> к</w:t>
      </w:r>
      <w:ins w:id="106" w:author="Яна Ерина" w:date="2018-11-26T11:40:00Z">
        <w:r w:rsidR="004A4CF8" w:rsidRPr="007B5451">
          <w:rPr>
            <w:rFonts w:ascii="Arial" w:hAnsi="Arial" w:cs="Arial"/>
          </w:rPr>
          <w:t>а</w:t>
        </w:r>
      </w:ins>
      <w:del w:id="107" w:author="Яна Ерина" w:date="2018-11-26T11:40:00Z">
        <w:r w:rsidR="00483348" w:rsidRPr="007B5451" w:rsidDel="004A4CF8">
          <w:rPr>
            <w:rFonts w:ascii="Arial" w:hAnsi="Arial" w:cs="Arial"/>
          </w:rPr>
          <w:delText>о</w:delText>
        </w:r>
      </w:del>
      <w:r w:rsidR="00483348" w:rsidRPr="007B5451">
        <w:rPr>
          <w:rFonts w:ascii="Arial" w:hAnsi="Arial" w:cs="Arial"/>
        </w:rPr>
        <w:t>мпані</w:t>
      </w:r>
      <w:ins w:id="108" w:author="Яна Ерина" w:date="2018-11-26T13:43:00Z">
        <w:r w:rsidR="00D81BF9" w:rsidRPr="007B5451">
          <w:rPr>
            <w:rFonts w:ascii="Arial" w:hAnsi="Arial" w:cs="Arial"/>
          </w:rPr>
          <w:t>ї</w:t>
        </w:r>
      </w:ins>
      <w:del w:id="109" w:author="Яна Ерина" w:date="2018-11-26T13:43:00Z">
        <w:r w:rsidR="00483348" w:rsidRPr="007B5451" w:rsidDel="00D81BF9">
          <w:rPr>
            <w:rFonts w:ascii="Arial" w:hAnsi="Arial" w:cs="Arial"/>
          </w:rPr>
          <w:delText>й</w:delText>
        </w:r>
      </w:del>
      <w:r w:rsidR="00483348" w:rsidRPr="00B951B8">
        <w:rPr>
          <w:rFonts w:ascii="Arial" w:hAnsi="Arial" w:cs="Arial"/>
        </w:rPr>
        <w:t xml:space="preserve"> на досвіді попередніх. </w:t>
      </w:r>
    </w:p>
    <w:p w:rsidR="00FA4A0C" w:rsidRPr="007B5451" w:rsidRDefault="00FA4A0C" w:rsidP="001C46B5">
      <w:pPr>
        <w:jc w:val="both"/>
        <w:rPr>
          <w:rFonts w:ascii="Arial" w:hAnsi="Arial" w:cs="Arial"/>
        </w:rPr>
      </w:pPr>
      <w:r w:rsidRPr="00B951B8">
        <w:rPr>
          <w:rFonts w:ascii="Arial" w:hAnsi="Arial" w:cs="Arial"/>
        </w:rPr>
        <w:t>Яким був досвід бюджету участі на 2019 рік</w:t>
      </w:r>
      <w:ins w:id="110" w:author="Яна Ерина" w:date="2018-11-26T17:47:00Z">
        <w:r w:rsidR="007B5451">
          <w:rPr>
            <w:rFonts w:ascii="Arial" w:hAnsi="Arial" w:cs="Arial"/>
          </w:rPr>
          <w:t xml:space="preserve"> </w:t>
        </w:r>
      </w:ins>
      <w:ins w:id="111" w:author="Яна Ерина" w:date="2018-11-26T17:48:00Z">
        <w:r w:rsidR="007B5451">
          <w:rPr>
            <w:rFonts w:ascii="Arial" w:hAnsi="Arial" w:cs="Arial"/>
          </w:rPr>
          <w:t>–</w:t>
        </w:r>
      </w:ins>
      <w:r w:rsidRPr="007B5451">
        <w:rPr>
          <w:rFonts w:ascii="Arial" w:hAnsi="Arial" w:cs="Arial"/>
        </w:rPr>
        <w:t xml:space="preserve"> будемо </w:t>
      </w:r>
      <w:proofErr w:type="spellStart"/>
      <w:r w:rsidRPr="007B5451">
        <w:rPr>
          <w:rFonts w:ascii="Arial" w:hAnsi="Arial" w:cs="Arial"/>
        </w:rPr>
        <w:t>розбиратис</w:t>
      </w:r>
      <w:proofErr w:type="spellEnd"/>
      <w:ins w:id="112" w:author="Яна Ерина" w:date="2018-11-26T19:07:00Z">
        <w:r w:rsidR="002F4C88">
          <w:rPr>
            <w:rFonts w:ascii="Arial" w:hAnsi="Arial" w:cs="Arial"/>
            <w:lang w:val="ru-RU"/>
          </w:rPr>
          <w:t>я</w:t>
        </w:r>
      </w:ins>
      <w:del w:id="113" w:author="Яна Ерина" w:date="2018-11-26T19:07:00Z">
        <w:r w:rsidRPr="007B5451" w:rsidDel="002F4C88">
          <w:rPr>
            <w:rFonts w:ascii="Arial" w:hAnsi="Arial" w:cs="Arial"/>
          </w:rPr>
          <w:delText>ь</w:delText>
        </w:r>
      </w:del>
      <w:r w:rsidRPr="007B5451">
        <w:rPr>
          <w:rFonts w:ascii="Arial" w:hAnsi="Arial" w:cs="Arial"/>
        </w:rPr>
        <w:t xml:space="preserve"> </w:t>
      </w:r>
      <w:ins w:id="114" w:author="Яна Ерина" w:date="2018-11-26T13:44:00Z">
        <w:r w:rsidR="00D81BF9" w:rsidRPr="007B5451">
          <w:rPr>
            <w:rFonts w:ascii="Arial" w:hAnsi="Arial" w:cs="Arial"/>
          </w:rPr>
          <w:t>далі</w:t>
        </w:r>
      </w:ins>
      <w:del w:id="115" w:author="Яна Ерина" w:date="2018-11-26T11:41:00Z">
        <w:r w:rsidRPr="007B5451" w:rsidDel="004A4CF8">
          <w:rPr>
            <w:rFonts w:ascii="Arial" w:hAnsi="Arial" w:cs="Arial"/>
          </w:rPr>
          <w:delText>в</w:delText>
        </w:r>
      </w:del>
      <w:del w:id="116" w:author="Яна Ерина" w:date="2018-11-26T13:44:00Z">
        <w:r w:rsidRPr="007B5451" w:rsidDel="00D81BF9">
          <w:rPr>
            <w:rFonts w:ascii="Arial" w:hAnsi="Arial" w:cs="Arial"/>
          </w:rPr>
          <w:delText xml:space="preserve"> цій статті</w:delText>
        </w:r>
      </w:del>
      <w:r w:rsidRPr="007B5451">
        <w:rPr>
          <w:rFonts w:ascii="Arial" w:hAnsi="Arial" w:cs="Arial"/>
        </w:rPr>
        <w:t xml:space="preserve">. </w:t>
      </w:r>
    </w:p>
    <w:p w:rsidR="00B015AD" w:rsidRPr="007B5451" w:rsidRDefault="00B015AD" w:rsidP="001C46B5">
      <w:pPr>
        <w:jc w:val="both"/>
        <w:rPr>
          <w:rFonts w:ascii="Arial" w:hAnsi="Arial" w:cs="Arial"/>
          <w:b/>
          <w:rPrChange w:id="117" w:author="Яна Ерина" w:date="2018-11-26T17:39:00Z">
            <w:rPr>
              <w:rFonts w:ascii="Arial" w:hAnsi="Arial" w:cs="Arial"/>
              <w:b/>
            </w:rPr>
          </w:rPrChange>
        </w:rPr>
      </w:pPr>
      <w:r w:rsidRPr="002F4C88">
        <w:rPr>
          <w:rFonts w:ascii="Arial" w:hAnsi="Arial" w:cs="Arial"/>
          <w:b/>
        </w:rPr>
        <w:t xml:space="preserve">Які сфери міського життя цікавлять </w:t>
      </w:r>
      <w:r w:rsidR="00B93662" w:rsidRPr="007B5451">
        <w:rPr>
          <w:rFonts w:ascii="Arial" w:hAnsi="Arial" w:cs="Arial"/>
          <w:b/>
          <w:rPrChange w:id="118" w:author="Яна Ерина" w:date="2018-11-26T17:39:00Z">
            <w:rPr>
              <w:rFonts w:ascii="Arial" w:hAnsi="Arial" w:cs="Arial"/>
              <w:b/>
            </w:rPr>
          </w:rPrChange>
        </w:rPr>
        <w:t>киян</w:t>
      </w:r>
      <w:r w:rsidR="00083948" w:rsidRPr="007B5451">
        <w:rPr>
          <w:rFonts w:ascii="Arial" w:hAnsi="Arial" w:cs="Arial"/>
          <w:b/>
          <w:rPrChange w:id="119" w:author="Яна Ерина" w:date="2018-11-26T17:39:00Z">
            <w:rPr>
              <w:rFonts w:ascii="Arial" w:hAnsi="Arial" w:cs="Arial"/>
              <w:b/>
            </w:rPr>
          </w:rPrChange>
        </w:rPr>
        <w:t xml:space="preserve"> </w:t>
      </w:r>
      <w:ins w:id="120" w:author="Яна Ерина" w:date="2018-11-26T13:44:00Z">
        <w:r w:rsidR="00D81BF9" w:rsidRPr="007B5451">
          <w:rPr>
            <w:rFonts w:ascii="Arial" w:hAnsi="Arial" w:cs="Arial"/>
            <w:b/>
            <w:rPrChange w:id="121" w:author="Яна Ерина" w:date="2018-11-26T17:39:00Z">
              <w:rPr>
                <w:rFonts w:ascii="Arial" w:hAnsi="Arial" w:cs="Arial"/>
                <w:b/>
              </w:rPr>
            </w:rPrChange>
          </w:rPr>
          <w:t>най</w:t>
        </w:r>
      </w:ins>
      <w:r w:rsidR="00083948" w:rsidRPr="007B5451">
        <w:rPr>
          <w:rFonts w:ascii="Arial" w:hAnsi="Arial" w:cs="Arial"/>
          <w:b/>
          <w:rPrChange w:id="122" w:author="Яна Ерина" w:date="2018-11-26T17:39:00Z">
            <w:rPr>
              <w:rFonts w:ascii="Arial" w:hAnsi="Arial" w:cs="Arial"/>
              <w:b/>
            </w:rPr>
          </w:rPrChange>
        </w:rPr>
        <w:t>більше</w:t>
      </w:r>
      <w:r w:rsidRPr="007B5451">
        <w:rPr>
          <w:rFonts w:ascii="Arial" w:hAnsi="Arial" w:cs="Arial"/>
          <w:b/>
          <w:rPrChange w:id="123" w:author="Яна Ерина" w:date="2018-11-26T17:39:00Z">
            <w:rPr>
              <w:rFonts w:ascii="Arial" w:hAnsi="Arial" w:cs="Arial"/>
              <w:b/>
            </w:rPr>
          </w:rPrChange>
        </w:rPr>
        <w:t>?</w:t>
      </w:r>
    </w:p>
    <w:p w:rsidR="007C4C87" w:rsidRPr="002F4C88" w:rsidRDefault="009648FF" w:rsidP="001C46B5">
      <w:pPr>
        <w:jc w:val="both"/>
        <w:rPr>
          <w:rFonts w:ascii="Arial" w:hAnsi="Arial" w:cs="Arial"/>
        </w:rPr>
      </w:pPr>
      <w:r w:rsidRPr="007B5451">
        <w:rPr>
          <w:rFonts w:ascii="Arial" w:hAnsi="Arial" w:cs="Arial"/>
          <w:rPrChange w:id="124" w:author="Яна Ерина" w:date="2018-11-26T17:39:00Z">
            <w:rPr>
              <w:rFonts w:ascii="Arial" w:hAnsi="Arial" w:cs="Arial"/>
            </w:rPr>
          </w:rPrChange>
        </w:rPr>
        <w:t>Освітня тематика була голов</w:t>
      </w:r>
      <w:ins w:id="125" w:author="Яна Ерина" w:date="2018-11-26T13:45:00Z">
        <w:r w:rsidR="007B5451">
          <w:rPr>
            <w:rFonts w:ascii="Arial" w:hAnsi="Arial" w:cs="Arial"/>
            <w:rPrChange w:id="126" w:author="Яна Ерина" w:date="2018-11-26T17:39:00Z">
              <w:rPr>
                <w:rFonts w:ascii="Arial" w:hAnsi="Arial" w:cs="Arial"/>
              </w:rPr>
            </w:rPrChange>
          </w:rPr>
          <w:t>уючою на</w:t>
        </w:r>
      </w:ins>
      <w:del w:id="127" w:author="Яна Ерина" w:date="2018-11-26T13:45:00Z">
        <w:r w:rsidRPr="007B5451" w:rsidDel="00D81BF9">
          <w:rPr>
            <w:rFonts w:ascii="Arial" w:hAnsi="Arial" w:cs="Arial"/>
            <w:rPrChange w:id="128" w:author="Яна Ерина" w:date="2018-11-26T17:39:00Z">
              <w:rPr>
                <w:rFonts w:ascii="Arial" w:hAnsi="Arial" w:cs="Arial"/>
              </w:rPr>
            </w:rPrChange>
          </w:rPr>
          <w:delText>н</w:delText>
        </w:r>
      </w:del>
      <w:del w:id="129" w:author="Яна Ерина" w:date="2018-11-26T11:42:00Z">
        <w:r w:rsidRPr="007B5451" w:rsidDel="004A4CF8">
          <w:rPr>
            <w:rFonts w:ascii="Arial" w:hAnsi="Arial" w:cs="Arial"/>
            <w:rPrChange w:id="130" w:author="Яна Ерина" w:date="2018-11-26T17:39:00Z">
              <w:rPr>
                <w:rFonts w:ascii="Arial" w:hAnsi="Arial" w:cs="Arial"/>
              </w:rPr>
            </w:rPrChange>
          </w:rPr>
          <w:delText>ою повісткою</w:delText>
        </w:r>
      </w:del>
      <w:ins w:id="131" w:author="Яна Ерина" w:date="2018-11-26T11:42:00Z">
        <w:r w:rsidR="00D81BF9" w:rsidRPr="007B5451">
          <w:rPr>
            <w:rFonts w:ascii="Arial" w:hAnsi="Arial" w:cs="Arial"/>
            <w:rPrChange w:id="132" w:author="Яна Ерина" w:date="2018-11-26T17:39:00Z">
              <w:rPr>
                <w:rFonts w:ascii="Arial" w:hAnsi="Arial" w:cs="Arial"/>
              </w:rPr>
            </w:rPrChange>
          </w:rPr>
          <w:t xml:space="preserve"> порядку</w:t>
        </w:r>
        <w:r w:rsidR="004A4CF8" w:rsidRPr="007B5451">
          <w:rPr>
            <w:rFonts w:ascii="Arial" w:hAnsi="Arial" w:cs="Arial"/>
            <w:rPrChange w:id="133" w:author="Яна Ерина" w:date="2018-11-26T17:39:00Z">
              <w:rPr>
                <w:rFonts w:ascii="Arial" w:hAnsi="Arial" w:cs="Arial"/>
              </w:rPr>
            </w:rPrChange>
          </w:rPr>
          <w:t xml:space="preserve"> денн</w:t>
        </w:r>
        <w:r w:rsidR="00D81BF9" w:rsidRPr="007B5451">
          <w:rPr>
            <w:rFonts w:ascii="Arial" w:hAnsi="Arial" w:cs="Arial"/>
            <w:rPrChange w:id="134" w:author="Яна Ерина" w:date="2018-11-26T17:39:00Z">
              <w:rPr>
                <w:rFonts w:ascii="Arial" w:hAnsi="Arial" w:cs="Arial"/>
              </w:rPr>
            </w:rPrChange>
          </w:rPr>
          <w:t>ому</w:t>
        </w:r>
      </w:ins>
      <w:r w:rsidRPr="007B5451">
        <w:rPr>
          <w:rFonts w:ascii="Arial" w:hAnsi="Arial" w:cs="Arial"/>
          <w:rPrChange w:id="135" w:author="Яна Ерина" w:date="2018-11-26T17:39:00Z">
            <w:rPr>
              <w:rFonts w:ascii="Arial" w:hAnsi="Arial" w:cs="Arial"/>
            </w:rPr>
          </w:rPrChange>
        </w:rPr>
        <w:t xml:space="preserve"> Громадського бюджету</w:t>
      </w:r>
      <w:r w:rsidR="00A731F5" w:rsidRPr="007B5451">
        <w:rPr>
          <w:rFonts w:ascii="Arial" w:hAnsi="Arial" w:cs="Arial"/>
          <w:rPrChange w:id="136" w:author="Яна Ерина" w:date="2018-11-26T17:39:00Z">
            <w:rPr>
              <w:rFonts w:ascii="Arial" w:hAnsi="Arial" w:cs="Arial"/>
            </w:rPr>
          </w:rPrChange>
        </w:rPr>
        <w:t xml:space="preserve"> на 2019 рік</w:t>
      </w:r>
      <w:r w:rsidR="00B015AD" w:rsidRPr="007B5451">
        <w:rPr>
          <w:rFonts w:ascii="Arial" w:hAnsi="Arial" w:cs="Arial"/>
          <w:rPrChange w:id="137" w:author="Яна Ерина" w:date="2018-11-26T17:39:00Z">
            <w:rPr>
              <w:rFonts w:ascii="Arial" w:hAnsi="Arial" w:cs="Arial"/>
            </w:rPr>
          </w:rPrChange>
        </w:rPr>
        <w:t xml:space="preserve">. </w:t>
      </w:r>
      <w:del w:id="138" w:author="Яна Ерина" w:date="2018-11-26T11:42:00Z">
        <w:r w:rsidRPr="007B5451" w:rsidDel="004A4CF8">
          <w:rPr>
            <w:rFonts w:ascii="Arial" w:hAnsi="Arial" w:cs="Arial"/>
            <w:rPrChange w:id="139" w:author="Яна Ерина" w:date="2018-11-26T17:39:00Z">
              <w:rPr>
                <w:rFonts w:ascii="Arial" w:hAnsi="Arial" w:cs="Arial"/>
              </w:rPr>
            </w:rPrChange>
          </w:rPr>
          <w:delText>В основно</w:delText>
        </w:r>
        <w:r w:rsidR="00B015AD" w:rsidRPr="007B5451" w:rsidDel="004A4CF8">
          <w:rPr>
            <w:rFonts w:ascii="Arial" w:hAnsi="Arial" w:cs="Arial"/>
            <w:rPrChange w:id="140" w:author="Яна Ерина" w:date="2018-11-26T17:39:00Z">
              <w:rPr>
                <w:rFonts w:ascii="Arial" w:hAnsi="Arial" w:cs="Arial"/>
              </w:rPr>
            </w:rPrChange>
          </w:rPr>
          <w:delText>му</w:delText>
        </w:r>
      </w:del>
      <w:ins w:id="141" w:author="Яна Ерина" w:date="2018-11-26T11:42:00Z">
        <w:r w:rsidR="004A4CF8" w:rsidRPr="007B5451">
          <w:rPr>
            <w:rFonts w:ascii="Arial" w:hAnsi="Arial" w:cs="Arial"/>
            <w:rPrChange w:id="142" w:author="Яна Ерина" w:date="2018-11-26T17:39:00Z">
              <w:rPr>
                <w:rFonts w:ascii="Arial" w:hAnsi="Arial" w:cs="Arial"/>
              </w:rPr>
            </w:rPrChange>
          </w:rPr>
          <w:t>Загалом</w:t>
        </w:r>
      </w:ins>
      <w:r w:rsidR="00B015AD" w:rsidRPr="007B5451">
        <w:rPr>
          <w:rFonts w:ascii="Arial" w:hAnsi="Arial" w:cs="Arial"/>
          <w:rPrChange w:id="143" w:author="Яна Ерина" w:date="2018-11-26T17:39:00Z">
            <w:rPr>
              <w:rFonts w:ascii="Arial" w:hAnsi="Arial" w:cs="Arial"/>
            </w:rPr>
          </w:rPrChange>
        </w:rPr>
        <w:t xml:space="preserve"> змін потребують</w:t>
      </w:r>
      <w:r w:rsidRPr="007B5451">
        <w:rPr>
          <w:rFonts w:ascii="Arial" w:hAnsi="Arial" w:cs="Arial"/>
          <w:rPrChange w:id="144" w:author="Яна Ерина" w:date="2018-11-26T17:39:00Z">
            <w:rPr>
              <w:rFonts w:ascii="Arial" w:hAnsi="Arial" w:cs="Arial"/>
            </w:rPr>
          </w:rPrChange>
        </w:rPr>
        <w:t xml:space="preserve"> </w:t>
      </w:r>
      <w:r w:rsidR="00732CD8" w:rsidRPr="007B5451">
        <w:rPr>
          <w:rFonts w:ascii="Arial" w:hAnsi="Arial" w:cs="Arial"/>
          <w:rPrChange w:id="145" w:author="Яна Ерина" w:date="2018-11-26T17:39:00Z">
            <w:rPr>
              <w:rFonts w:ascii="Arial" w:hAnsi="Arial" w:cs="Arial"/>
            </w:rPr>
          </w:rPrChange>
        </w:rPr>
        <w:t xml:space="preserve">інфраструктура та </w:t>
      </w:r>
      <w:r w:rsidR="00FA4A0C" w:rsidRPr="007B5451">
        <w:rPr>
          <w:rFonts w:ascii="Arial" w:hAnsi="Arial" w:cs="Arial"/>
          <w:rPrChange w:id="146" w:author="Яна Ерина" w:date="2018-11-26T17:39:00Z">
            <w:rPr>
              <w:rFonts w:ascii="Arial" w:hAnsi="Arial" w:cs="Arial"/>
            </w:rPr>
          </w:rPrChange>
        </w:rPr>
        <w:t>технічна база</w:t>
      </w:r>
      <w:r w:rsidR="00732CD8" w:rsidRPr="007B5451">
        <w:rPr>
          <w:rFonts w:ascii="Arial" w:hAnsi="Arial" w:cs="Arial"/>
          <w:rPrChange w:id="147" w:author="Яна Ерина" w:date="2018-11-26T17:39:00Z">
            <w:rPr>
              <w:rFonts w:ascii="Arial" w:hAnsi="Arial" w:cs="Arial"/>
            </w:rPr>
          </w:rPrChange>
        </w:rPr>
        <w:t xml:space="preserve"> шкіл</w:t>
      </w:r>
      <w:r w:rsidR="00FA4A0C" w:rsidRPr="007B5451">
        <w:rPr>
          <w:rFonts w:ascii="Arial" w:hAnsi="Arial" w:cs="Arial"/>
          <w:rPrChange w:id="148" w:author="Яна Ерина" w:date="2018-11-26T17:39:00Z">
            <w:rPr>
              <w:rFonts w:ascii="Arial" w:hAnsi="Arial" w:cs="Arial"/>
            </w:rPr>
          </w:rPrChange>
        </w:rPr>
        <w:t xml:space="preserve">. </w:t>
      </w:r>
      <w:r w:rsidRPr="007B5451">
        <w:rPr>
          <w:rFonts w:ascii="Arial" w:hAnsi="Arial" w:cs="Arial"/>
          <w:rPrChange w:id="149" w:author="Яна Ерина" w:date="2018-11-26T17:39:00Z">
            <w:rPr>
              <w:rFonts w:ascii="Arial" w:hAnsi="Arial" w:cs="Arial"/>
            </w:rPr>
          </w:rPrChange>
        </w:rPr>
        <w:t>Запит на це високи</w:t>
      </w:r>
      <w:r w:rsidR="009F0BA0" w:rsidRPr="007B5451">
        <w:rPr>
          <w:rFonts w:ascii="Arial" w:hAnsi="Arial" w:cs="Arial"/>
          <w:rPrChange w:id="150" w:author="Яна Ерина" w:date="2018-11-26T17:39:00Z">
            <w:rPr>
              <w:rFonts w:ascii="Arial" w:hAnsi="Arial" w:cs="Arial"/>
            </w:rPr>
          </w:rPrChange>
        </w:rPr>
        <w:t xml:space="preserve">й і </w:t>
      </w:r>
      <w:r w:rsidRPr="007B5451">
        <w:rPr>
          <w:rFonts w:ascii="Arial" w:hAnsi="Arial" w:cs="Arial"/>
          <w:rPrChange w:id="151" w:author="Яна Ерина" w:date="2018-11-26T17:39:00Z">
            <w:rPr>
              <w:rFonts w:ascii="Arial" w:hAnsi="Arial" w:cs="Arial"/>
            </w:rPr>
          </w:rPrChange>
        </w:rPr>
        <w:t>стосується подвір’</w:t>
      </w:r>
      <w:ins w:id="152" w:author="Яна Ерина" w:date="2018-11-26T13:47:00Z">
        <w:r w:rsidR="00D81BF9" w:rsidRPr="007B5451">
          <w:rPr>
            <w:rFonts w:ascii="Arial" w:hAnsi="Arial" w:cs="Arial"/>
            <w:rPrChange w:id="153" w:author="Яна Ерина" w:date="2018-11-26T17:39:00Z">
              <w:rPr>
                <w:rFonts w:ascii="Arial" w:hAnsi="Arial" w:cs="Arial"/>
              </w:rPr>
            </w:rPrChange>
          </w:rPr>
          <w:t>їв</w:t>
        </w:r>
      </w:ins>
      <w:del w:id="154" w:author="Яна Ерина" w:date="2018-11-26T13:47:00Z">
        <w:r w:rsidRPr="007B5451" w:rsidDel="00D81BF9">
          <w:rPr>
            <w:rFonts w:ascii="Arial" w:hAnsi="Arial" w:cs="Arial"/>
            <w:rPrChange w:id="155" w:author="Яна Ерина" w:date="2018-11-26T17:39:00Z">
              <w:rPr>
                <w:rFonts w:ascii="Arial" w:hAnsi="Arial" w:cs="Arial"/>
              </w:rPr>
            </w:rPrChange>
          </w:rPr>
          <w:delText>я</w:delText>
        </w:r>
      </w:del>
      <w:r w:rsidR="00A731F5" w:rsidRPr="007B5451">
        <w:rPr>
          <w:rFonts w:ascii="Arial" w:hAnsi="Arial" w:cs="Arial"/>
          <w:rPrChange w:id="156" w:author="Яна Ерина" w:date="2018-11-26T17:39:00Z">
            <w:rPr>
              <w:rFonts w:ascii="Arial" w:hAnsi="Arial" w:cs="Arial"/>
            </w:rPr>
          </w:rPrChange>
        </w:rPr>
        <w:t xml:space="preserve"> шкіл</w:t>
      </w:r>
      <w:r w:rsidR="00B015AD" w:rsidRPr="007B5451">
        <w:rPr>
          <w:rFonts w:ascii="Arial" w:hAnsi="Arial" w:cs="Arial"/>
          <w:rPrChange w:id="157" w:author="Яна Ерина" w:date="2018-11-26T17:39:00Z">
            <w:rPr>
              <w:rFonts w:ascii="Arial" w:hAnsi="Arial" w:cs="Arial"/>
            </w:rPr>
          </w:rPrChange>
        </w:rPr>
        <w:t xml:space="preserve">, дитячих майданчиків, стадіонів, спортивних комплексів, </w:t>
      </w:r>
      <w:r w:rsidR="005F1DD6" w:rsidRPr="007B5451">
        <w:rPr>
          <w:rFonts w:ascii="Arial" w:hAnsi="Arial" w:cs="Arial"/>
          <w:rPrChange w:id="158" w:author="Яна Ерина" w:date="2018-11-26T17:39:00Z">
            <w:rPr>
              <w:rFonts w:ascii="Arial" w:hAnsi="Arial" w:cs="Arial"/>
            </w:rPr>
          </w:rPrChange>
        </w:rPr>
        <w:t xml:space="preserve">шкільних </w:t>
      </w:r>
      <w:r w:rsidR="00B015AD" w:rsidRPr="007B5451">
        <w:rPr>
          <w:rFonts w:ascii="Arial" w:hAnsi="Arial" w:cs="Arial"/>
          <w:rPrChange w:id="159" w:author="Яна Ерина" w:date="2018-11-26T17:39:00Z">
            <w:rPr>
              <w:rFonts w:ascii="Arial" w:hAnsi="Arial" w:cs="Arial"/>
            </w:rPr>
          </w:rPrChange>
        </w:rPr>
        <w:t>кабінетів</w:t>
      </w:r>
      <w:r w:rsidRPr="007B5451">
        <w:rPr>
          <w:rFonts w:ascii="Arial" w:hAnsi="Arial" w:cs="Arial"/>
          <w:rPrChange w:id="160" w:author="Яна Ерина" w:date="2018-11-26T17:39:00Z">
            <w:rPr>
              <w:rFonts w:ascii="Arial" w:hAnsi="Arial" w:cs="Arial"/>
            </w:rPr>
          </w:rPrChange>
        </w:rPr>
        <w:t xml:space="preserve">, </w:t>
      </w:r>
      <w:r w:rsidR="00A731F5" w:rsidRPr="007B5451">
        <w:rPr>
          <w:rFonts w:ascii="Arial" w:hAnsi="Arial" w:cs="Arial"/>
          <w:rPrChange w:id="161" w:author="Яна Ерина" w:date="2018-11-26T17:39:00Z">
            <w:rPr>
              <w:rFonts w:ascii="Arial" w:hAnsi="Arial" w:cs="Arial"/>
            </w:rPr>
          </w:rPrChange>
        </w:rPr>
        <w:t>їдал</w:t>
      </w:r>
      <w:ins w:id="162" w:author="Яна Ерина" w:date="2018-11-26T13:48:00Z">
        <w:r w:rsidR="00D81BF9" w:rsidRPr="007B5451">
          <w:rPr>
            <w:rFonts w:ascii="Arial" w:hAnsi="Arial" w:cs="Arial"/>
            <w:rPrChange w:id="163" w:author="Яна Ерина" w:date="2018-11-26T17:39:00Z">
              <w:rPr>
                <w:rFonts w:ascii="Arial" w:hAnsi="Arial" w:cs="Arial"/>
              </w:rPr>
            </w:rPrChange>
          </w:rPr>
          <w:t>ь</w:t>
        </w:r>
      </w:ins>
      <w:del w:id="164" w:author="Яна Ерина" w:date="2018-11-26T13:48:00Z">
        <w:r w:rsidR="00A731F5" w:rsidRPr="007B5451" w:rsidDel="00D81BF9">
          <w:rPr>
            <w:rFonts w:ascii="Arial" w:hAnsi="Arial" w:cs="Arial"/>
            <w:rPrChange w:id="165" w:author="Яна Ерина" w:date="2018-11-26T17:39:00Z">
              <w:rPr>
                <w:rFonts w:ascii="Arial" w:hAnsi="Arial" w:cs="Arial"/>
              </w:rPr>
            </w:rPrChange>
          </w:rPr>
          <w:delText>е</w:delText>
        </w:r>
      </w:del>
      <w:r w:rsidR="00A731F5" w:rsidRPr="007B5451">
        <w:rPr>
          <w:rFonts w:ascii="Arial" w:hAnsi="Arial" w:cs="Arial"/>
          <w:rPrChange w:id="166" w:author="Яна Ерина" w:date="2018-11-26T17:39:00Z">
            <w:rPr>
              <w:rFonts w:ascii="Arial" w:hAnsi="Arial" w:cs="Arial"/>
            </w:rPr>
          </w:rPrChange>
        </w:rPr>
        <w:t>нь</w:t>
      </w:r>
      <w:r w:rsidR="00B015AD" w:rsidRPr="007B5451">
        <w:rPr>
          <w:rFonts w:ascii="Arial" w:hAnsi="Arial" w:cs="Arial"/>
          <w:rPrChange w:id="167" w:author="Яна Ерина" w:date="2018-11-26T17:39:00Z">
            <w:rPr>
              <w:rFonts w:ascii="Arial" w:hAnsi="Arial" w:cs="Arial"/>
            </w:rPr>
          </w:rPrChange>
        </w:rPr>
        <w:t>,</w:t>
      </w:r>
      <w:r w:rsidR="00A731F5" w:rsidRPr="007B5451">
        <w:rPr>
          <w:rFonts w:ascii="Arial" w:hAnsi="Arial" w:cs="Arial"/>
          <w:rPrChange w:id="168" w:author="Яна Ерина" w:date="2018-11-26T17:39:00Z">
            <w:rPr>
              <w:rFonts w:ascii="Arial" w:hAnsi="Arial" w:cs="Arial"/>
            </w:rPr>
          </w:rPrChange>
        </w:rPr>
        <w:t xml:space="preserve"> </w:t>
      </w:r>
      <w:del w:id="169" w:author="Яна Ерина" w:date="2018-11-26T11:43:00Z">
        <w:r w:rsidR="007B7C51" w:rsidRPr="007B5451" w:rsidDel="004A4CF8">
          <w:rPr>
            <w:rFonts w:ascii="Arial" w:hAnsi="Arial" w:cs="Arial"/>
            <w:rPrChange w:id="170" w:author="Яна Ерина" w:date="2018-11-26T17:39:00Z">
              <w:rPr>
                <w:rFonts w:ascii="Arial" w:hAnsi="Arial" w:cs="Arial"/>
              </w:rPr>
            </w:rPrChange>
          </w:rPr>
          <w:delText>по</w:delText>
        </w:r>
      </w:del>
      <w:r w:rsidR="007B7C51" w:rsidRPr="007B5451">
        <w:rPr>
          <w:rFonts w:ascii="Arial" w:hAnsi="Arial" w:cs="Arial"/>
          <w:rPrChange w:id="171" w:author="Яна Ерина" w:date="2018-11-26T17:39:00Z">
            <w:rPr>
              <w:rFonts w:ascii="Arial" w:hAnsi="Arial" w:cs="Arial"/>
            </w:rPr>
          </w:rPrChange>
        </w:rPr>
        <w:t xml:space="preserve">будови нових </w:t>
      </w:r>
      <w:del w:id="172" w:author="Яна Ерина" w:date="2018-11-26T11:43:00Z">
        <w:r w:rsidR="007B7C51" w:rsidRPr="007B5451" w:rsidDel="004A4CF8">
          <w:rPr>
            <w:rFonts w:ascii="Arial" w:hAnsi="Arial" w:cs="Arial"/>
            <w:rPrChange w:id="173" w:author="Яна Ерина" w:date="2018-11-26T17:39:00Z">
              <w:rPr>
                <w:rFonts w:ascii="Arial" w:hAnsi="Arial" w:cs="Arial"/>
              </w:rPr>
            </w:rPrChange>
          </w:rPr>
          <w:delText>площадок</w:delText>
        </w:r>
      </w:del>
      <w:ins w:id="174" w:author="Яна Ерина" w:date="2018-11-26T11:43:00Z">
        <w:r w:rsidR="004A4CF8" w:rsidRPr="007B5451">
          <w:rPr>
            <w:rFonts w:ascii="Arial" w:hAnsi="Arial" w:cs="Arial"/>
            <w:rPrChange w:id="175" w:author="Яна Ерина" w:date="2018-11-26T17:39:00Z">
              <w:rPr>
                <w:rFonts w:ascii="Arial" w:hAnsi="Arial" w:cs="Arial"/>
              </w:rPr>
            </w:rPrChange>
          </w:rPr>
          <w:t>майданчиків</w:t>
        </w:r>
      </w:ins>
      <w:r w:rsidR="005F1DD6" w:rsidRPr="007B5451">
        <w:rPr>
          <w:rFonts w:ascii="Arial" w:hAnsi="Arial" w:cs="Arial"/>
          <w:rPrChange w:id="176" w:author="Яна Ерина" w:date="2018-11-26T17:39:00Z">
            <w:rPr>
              <w:rFonts w:ascii="Arial" w:hAnsi="Arial" w:cs="Arial"/>
            </w:rPr>
          </w:rPrChange>
        </w:rPr>
        <w:t xml:space="preserve">, навіть, </w:t>
      </w:r>
      <w:proofErr w:type="spellStart"/>
      <w:r w:rsidR="00B015AD" w:rsidRPr="007B5451">
        <w:rPr>
          <w:rFonts w:ascii="Arial" w:hAnsi="Arial" w:cs="Arial"/>
          <w:rPrChange w:id="177" w:author="Яна Ерина" w:date="2018-11-26T17:39:00Z">
            <w:rPr>
              <w:rFonts w:ascii="Arial" w:hAnsi="Arial" w:cs="Arial"/>
            </w:rPr>
          </w:rPrChange>
        </w:rPr>
        <w:t>ск</w:t>
      </w:r>
      <w:ins w:id="178" w:author="Яна Ерина" w:date="2018-11-26T13:48:00Z">
        <w:r w:rsidR="00D81BF9" w:rsidRPr="007B5451">
          <w:rPr>
            <w:rFonts w:ascii="Arial" w:hAnsi="Arial" w:cs="Arial"/>
            <w:rPrChange w:id="179" w:author="Яна Ерина" w:date="2018-11-26T17:39:00Z">
              <w:rPr>
                <w:rFonts w:ascii="Arial" w:hAnsi="Arial" w:cs="Arial"/>
                <w:lang w:val="ru-RU"/>
              </w:rPr>
            </w:rPrChange>
          </w:rPr>
          <w:t>е</w:t>
        </w:r>
      </w:ins>
      <w:del w:id="180" w:author="Яна Ерина" w:date="2018-11-26T13:48:00Z">
        <w:r w:rsidR="00B015AD" w:rsidRPr="007B5451" w:rsidDel="00D81BF9">
          <w:rPr>
            <w:rFonts w:ascii="Arial" w:hAnsi="Arial" w:cs="Arial"/>
          </w:rPr>
          <w:delText>а</w:delText>
        </w:r>
      </w:del>
      <w:r w:rsidR="00B015AD" w:rsidRPr="007B5451">
        <w:rPr>
          <w:rFonts w:ascii="Arial" w:hAnsi="Arial" w:cs="Arial"/>
        </w:rPr>
        <w:t>лед</w:t>
      </w:r>
      <w:r w:rsidR="005F1DD6" w:rsidRPr="007B5451">
        <w:rPr>
          <w:rFonts w:ascii="Arial" w:hAnsi="Arial" w:cs="Arial"/>
        </w:rPr>
        <w:t>ромів</w:t>
      </w:r>
      <w:proofErr w:type="spellEnd"/>
      <w:r w:rsidR="005F1DD6" w:rsidRPr="007B5451">
        <w:rPr>
          <w:rFonts w:ascii="Arial" w:hAnsi="Arial" w:cs="Arial"/>
        </w:rPr>
        <w:t xml:space="preserve">. Менша кількість </w:t>
      </w:r>
      <w:r w:rsidR="00147480" w:rsidRPr="007B5451">
        <w:rPr>
          <w:rFonts w:ascii="Arial" w:hAnsi="Arial" w:cs="Arial"/>
        </w:rPr>
        <w:t xml:space="preserve">проектів націлена на </w:t>
      </w:r>
      <w:r w:rsidR="005F1DD6" w:rsidRPr="007B5451">
        <w:rPr>
          <w:rFonts w:ascii="Arial" w:hAnsi="Arial" w:cs="Arial"/>
        </w:rPr>
        <w:t xml:space="preserve">впровадження змістовного компоненту в освітній процес школярів та молоді. Серед них </w:t>
      </w:r>
      <w:del w:id="181" w:author="Яна Ерина" w:date="2018-11-26T11:44:00Z">
        <w:r w:rsidR="005F1DD6" w:rsidRPr="007B5451" w:rsidDel="004A4CF8">
          <w:rPr>
            <w:rFonts w:ascii="Arial" w:hAnsi="Arial" w:cs="Arial"/>
          </w:rPr>
          <w:delText xml:space="preserve">зустрічаються </w:delText>
        </w:r>
      </w:del>
      <w:ins w:id="182" w:author="Яна Ерина" w:date="2018-11-26T11:44:00Z">
        <w:r w:rsidR="004A4CF8" w:rsidRPr="007B5451">
          <w:rPr>
            <w:rFonts w:ascii="Arial" w:hAnsi="Arial" w:cs="Arial"/>
          </w:rPr>
          <w:t xml:space="preserve">трапляються </w:t>
        </w:r>
      </w:ins>
      <w:r w:rsidR="00083948" w:rsidRPr="007B5451">
        <w:rPr>
          <w:rFonts w:ascii="Arial" w:hAnsi="Arial" w:cs="Arial"/>
        </w:rPr>
        <w:t xml:space="preserve">проекти </w:t>
      </w:r>
      <w:del w:id="183" w:author="Яна Ерина" w:date="2018-11-26T14:01:00Z">
        <w:r w:rsidR="00083948" w:rsidRPr="007B5451" w:rsidDel="00C34BB0">
          <w:rPr>
            <w:rFonts w:ascii="Arial" w:hAnsi="Arial" w:cs="Arial"/>
          </w:rPr>
          <w:delText xml:space="preserve">про </w:delText>
        </w:r>
      </w:del>
      <w:ins w:id="184" w:author="Яна Ерина" w:date="2018-11-26T14:01:00Z">
        <w:r w:rsidR="00C34BB0" w:rsidRPr="007B5451">
          <w:rPr>
            <w:rFonts w:ascii="Arial" w:hAnsi="Arial" w:cs="Arial"/>
            <w:rPrChange w:id="185" w:author="Яна Ерина" w:date="2018-11-26T17:39:00Z">
              <w:rPr>
                <w:rFonts w:ascii="Arial" w:hAnsi="Arial" w:cs="Arial"/>
                <w:lang w:val="ru-RU"/>
              </w:rPr>
            </w:rPrChange>
          </w:rPr>
          <w:t>з</w:t>
        </w:r>
        <w:r w:rsidR="00C34BB0" w:rsidRPr="007B5451">
          <w:rPr>
            <w:rFonts w:ascii="Arial" w:hAnsi="Arial" w:cs="Arial"/>
          </w:rPr>
          <w:t xml:space="preserve"> </w:t>
        </w:r>
      </w:ins>
      <w:r w:rsidR="005F1DD6" w:rsidRPr="007B5451">
        <w:rPr>
          <w:rFonts w:ascii="Arial" w:hAnsi="Arial" w:cs="Arial"/>
        </w:rPr>
        <w:t>відкрит</w:t>
      </w:r>
      <w:ins w:id="186" w:author="Яна Ерина" w:date="2018-11-26T14:01:00Z">
        <w:r w:rsidR="00C34BB0" w:rsidRPr="007B5451">
          <w:rPr>
            <w:rFonts w:ascii="Arial" w:hAnsi="Arial" w:cs="Arial"/>
            <w:rPrChange w:id="187" w:author="Яна Ерина" w:date="2018-11-26T17:39:00Z">
              <w:rPr>
                <w:rFonts w:ascii="Arial" w:hAnsi="Arial" w:cs="Arial"/>
                <w:lang w:val="ru-RU"/>
              </w:rPr>
            </w:rPrChange>
          </w:rPr>
          <w:t>тя</w:t>
        </w:r>
      </w:ins>
      <w:del w:id="188" w:author="Яна Ерина" w:date="2018-11-26T14:01:00Z">
        <w:r w:rsidR="005F1DD6" w:rsidRPr="007B5451" w:rsidDel="00C34BB0">
          <w:rPr>
            <w:rFonts w:ascii="Arial" w:hAnsi="Arial" w:cs="Arial"/>
          </w:rPr>
          <w:delText>і</w:delText>
        </w:r>
      </w:del>
      <w:r w:rsidR="005F1DD6" w:rsidRPr="007B5451">
        <w:rPr>
          <w:rFonts w:ascii="Arial" w:hAnsi="Arial" w:cs="Arial"/>
        </w:rPr>
        <w:t xml:space="preserve"> </w:t>
      </w:r>
      <w:ins w:id="189" w:author="Яна Ерина" w:date="2018-11-26T13:49:00Z">
        <w:r w:rsidR="00D81BF9" w:rsidRPr="007B5451">
          <w:rPr>
            <w:rFonts w:ascii="Arial" w:hAnsi="Arial" w:cs="Arial"/>
          </w:rPr>
          <w:t xml:space="preserve">для містян </w:t>
        </w:r>
      </w:ins>
      <w:r w:rsidR="005F1DD6" w:rsidRPr="007B5451">
        <w:rPr>
          <w:rFonts w:ascii="Arial" w:hAnsi="Arial" w:cs="Arial"/>
        </w:rPr>
        <w:t>шк</w:t>
      </w:r>
      <w:ins w:id="190" w:author="Яна Ерина" w:date="2018-11-26T14:02:00Z">
        <w:r w:rsidR="00C34BB0" w:rsidRPr="007B5451">
          <w:rPr>
            <w:rFonts w:ascii="Arial" w:hAnsi="Arial" w:cs="Arial"/>
          </w:rPr>
          <w:t>і</w:t>
        </w:r>
      </w:ins>
      <w:del w:id="191" w:author="Яна Ерина" w:date="2018-11-26T14:02:00Z">
        <w:r w:rsidR="005F1DD6" w:rsidRPr="007B5451" w:rsidDel="00C34BB0">
          <w:rPr>
            <w:rFonts w:ascii="Arial" w:hAnsi="Arial" w:cs="Arial"/>
          </w:rPr>
          <w:delText>о</w:delText>
        </w:r>
      </w:del>
      <w:r w:rsidR="005F1DD6" w:rsidRPr="007B5451">
        <w:rPr>
          <w:rFonts w:ascii="Arial" w:hAnsi="Arial" w:cs="Arial"/>
        </w:rPr>
        <w:t>л</w:t>
      </w:r>
      <w:del w:id="192" w:author="Яна Ерина" w:date="2018-11-26T14:02:00Z">
        <w:r w:rsidR="005F1DD6" w:rsidRPr="007B5451" w:rsidDel="00C34BB0">
          <w:rPr>
            <w:rFonts w:ascii="Arial" w:hAnsi="Arial" w:cs="Arial"/>
          </w:rPr>
          <w:delText>и</w:delText>
        </w:r>
      </w:del>
      <w:r w:rsidR="005F1DD6" w:rsidRPr="007B5451">
        <w:rPr>
          <w:rFonts w:ascii="Arial" w:hAnsi="Arial" w:cs="Arial"/>
        </w:rPr>
        <w:t xml:space="preserve"> </w:t>
      </w:r>
      <w:del w:id="193" w:author="Яна Ерина" w:date="2018-11-26T13:49:00Z">
        <w:r w:rsidR="005F1DD6" w:rsidRPr="007B5451" w:rsidDel="00D81BF9">
          <w:rPr>
            <w:rFonts w:ascii="Arial" w:hAnsi="Arial" w:cs="Arial"/>
          </w:rPr>
          <w:delText xml:space="preserve">для містян </w:delText>
        </w:r>
      </w:del>
      <w:r w:rsidR="005F1DD6" w:rsidRPr="007B5451">
        <w:rPr>
          <w:rFonts w:ascii="Arial" w:hAnsi="Arial" w:cs="Arial"/>
        </w:rPr>
        <w:t>з анімації, звукорежисури, лекці</w:t>
      </w:r>
      <w:ins w:id="194" w:author="Яна Ерина" w:date="2018-11-26T14:01:00Z">
        <w:r w:rsidR="00C34BB0" w:rsidRPr="007B5451">
          <w:rPr>
            <w:rFonts w:ascii="Arial" w:hAnsi="Arial" w:cs="Arial"/>
            <w:rPrChange w:id="195" w:author="Яна Ерина" w:date="2018-11-26T17:39:00Z">
              <w:rPr>
                <w:rFonts w:ascii="Arial" w:hAnsi="Arial" w:cs="Arial"/>
                <w:lang w:val="ru-RU"/>
              </w:rPr>
            </w:rPrChange>
          </w:rPr>
          <w:t>й</w:t>
        </w:r>
      </w:ins>
      <w:del w:id="196" w:author="Яна Ерина" w:date="2018-11-26T14:01:00Z">
        <w:r w:rsidR="005F1DD6" w:rsidRPr="007B5451" w:rsidDel="00C34BB0">
          <w:rPr>
            <w:rFonts w:ascii="Arial" w:hAnsi="Arial" w:cs="Arial"/>
          </w:rPr>
          <w:delText>ї</w:delText>
        </w:r>
      </w:del>
      <w:r w:rsidR="005F1DD6" w:rsidRPr="007B5451">
        <w:rPr>
          <w:rFonts w:ascii="Arial" w:hAnsi="Arial" w:cs="Arial"/>
        </w:rPr>
        <w:t xml:space="preserve"> </w:t>
      </w:r>
      <w:ins w:id="197" w:author="Яна Ерина" w:date="2018-11-26T17:26:00Z">
        <w:r w:rsidR="008F4C65" w:rsidRPr="007B5451">
          <w:rPr>
            <w:rFonts w:ascii="Arial" w:hAnsi="Arial" w:cs="Arial"/>
          </w:rPr>
          <w:t>і</w:t>
        </w:r>
      </w:ins>
      <w:r w:rsidR="005F1DD6" w:rsidRPr="007B5451">
        <w:rPr>
          <w:rFonts w:ascii="Arial" w:hAnsi="Arial" w:cs="Arial"/>
        </w:rPr>
        <w:t xml:space="preserve">з </w:t>
      </w:r>
      <w:proofErr w:type="spellStart"/>
      <w:r w:rsidR="005F1DD6" w:rsidRPr="007B5451">
        <w:rPr>
          <w:rFonts w:ascii="Arial" w:hAnsi="Arial" w:cs="Arial"/>
        </w:rPr>
        <w:t>кібербезпеки</w:t>
      </w:r>
      <w:proofErr w:type="spellEnd"/>
      <w:r w:rsidR="005F1DD6" w:rsidRPr="007B5451">
        <w:rPr>
          <w:rFonts w:ascii="Arial" w:hAnsi="Arial" w:cs="Arial"/>
        </w:rPr>
        <w:t>, медіа</w:t>
      </w:r>
      <w:ins w:id="198" w:author="Яна Ерина" w:date="2018-11-26T11:44:00Z">
        <w:r w:rsidR="004A4CF8" w:rsidRPr="007B5451">
          <w:rPr>
            <w:rFonts w:ascii="Arial" w:hAnsi="Arial" w:cs="Arial"/>
          </w:rPr>
          <w:t>-</w:t>
        </w:r>
      </w:ins>
      <w:r w:rsidR="005F1DD6" w:rsidRPr="007B5451">
        <w:rPr>
          <w:rFonts w:ascii="Arial" w:hAnsi="Arial" w:cs="Arial"/>
        </w:rPr>
        <w:t>шк</w:t>
      </w:r>
      <w:ins w:id="199" w:author="Яна Ерина" w:date="2018-11-26T14:02:00Z">
        <w:r w:rsidR="00BB2A1E" w:rsidRPr="007B5451">
          <w:rPr>
            <w:rFonts w:ascii="Arial" w:hAnsi="Arial" w:cs="Arial"/>
          </w:rPr>
          <w:t>і</w:t>
        </w:r>
      </w:ins>
      <w:del w:id="200" w:author="Яна Ерина" w:date="2018-11-26T14:02:00Z">
        <w:r w:rsidR="005F1DD6" w:rsidRPr="007B5451" w:rsidDel="00BB2A1E">
          <w:rPr>
            <w:rFonts w:ascii="Arial" w:hAnsi="Arial" w:cs="Arial"/>
          </w:rPr>
          <w:delText>о</w:delText>
        </w:r>
      </w:del>
      <w:r w:rsidR="005F1DD6" w:rsidRPr="007B5451">
        <w:rPr>
          <w:rFonts w:ascii="Arial" w:hAnsi="Arial" w:cs="Arial"/>
        </w:rPr>
        <w:t>л</w:t>
      </w:r>
      <w:del w:id="201" w:author="Яна Ерина" w:date="2018-11-26T14:02:00Z">
        <w:r w:rsidR="005F1DD6" w:rsidRPr="007B5451" w:rsidDel="00BB2A1E">
          <w:rPr>
            <w:rFonts w:ascii="Arial" w:hAnsi="Arial" w:cs="Arial"/>
          </w:rPr>
          <w:delText>и</w:delText>
        </w:r>
      </w:del>
      <w:r w:rsidR="005F1DD6" w:rsidRPr="007B5451">
        <w:rPr>
          <w:rFonts w:ascii="Arial" w:hAnsi="Arial" w:cs="Arial"/>
        </w:rPr>
        <w:t xml:space="preserve">. </w:t>
      </w:r>
      <w:del w:id="202" w:author="Яна Ерина" w:date="2018-11-26T11:44:00Z">
        <w:r w:rsidR="005F1DD6" w:rsidRPr="007B5451" w:rsidDel="004A4CF8">
          <w:rPr>
            <w:rFonts w:ascii="Arial" w:hAnsi="Arial" w:cs="Arial"/>
          </w:rPr>
          <w:delText xml:space="preserve">В </w:delText>
        </w:r>
      </w:del>
      <w:ins w:id="203" w:author="Яна Ерина" w:date="2018-11-26T11:44:00Z">
        <w:r w:rsidR="004A4CF8" w:rsidRPr="007B5451">
          <w:rPr>
            <w:rFonts w:ascii="Arial" w:hAnsi="Arial" w:cs="Arial"/>
          </w:rPr>
          <w:t xml:space="preserve">У </w:t>
        </w:r>
      </w:ins>
      <w:r w:rsidR="005F1DD6" w:rsidRPr="007B5451">
        <w:rPr>
          <w:rFonts w:ascii="Arial" w:hAnsi="Arial" w:cs="Arial"/>
        </w:rPr>
        <w:t xml:space="preserve">школах автори запропонували додаткові </w:t>
      </w:r>
      <w:del w:id="204" w:author="Яна Ерина" w:date="2018-11-26T11:45:00Z">
        <w:r w:rsidR="005F1DD6" w:rsidRPr="007B5451" w:rsidDel="004A4CF8">
          <w:rPr>
            <w:rFonts w:ascii="Arial" w:hAnsi="Arial" w:cs="Arial"/>
          </w:rPr>
          <w:delText xml:space="preserve">уроки </w:delText>
        </w:r>
      </w:del>
      <w:ins w:id="205" w:author="Яна Ерина" w:date="2018-11-26T11:45:00Z">
        <w:r w:rsidR="004A4CF8" w:rsidRPr="007B5451">
          <w:rPr>
            <w:rFonts w:ascii="Arial" w:hAnsi="Arial" w:cs="Arial"/>
          </w:rPr>
          <w:t xml:space="preserve">заняття із </w:t>
        </w:r>
      </w:ins>
      <w:r w:rsidR="005F1DD6" w:rsidRPr="007B5451">
        <w:rPr>
          <w:rFonts w:ascii="Arial" w:hAnsi="Arial" w:cs="Arial"/>
        </w:rPr>
        <w:t xml:space="preserve">природничих дисциплін, </w:t>
      </w:r>
      <w:ins w:id="206" w:author="Яна Ерина" w:date="2018-11-26T11:45:00Z">
        <w:r w:rsidR="004A4CF8" w:rsidRPr="00B951B8">
          <w:rPr>
            <w:rFonts w:ascii="Arial" w:hAnsi="Arial" w:cs="Arial"/>
          </w:rPr>
          <w:t>і</w:t>
        </w:r>
      </w:ins>
      <w:del w:id="207" w:author="Яна Ерина" w:date="2018-11-26T11:45:00Z">
        <w:r w:rsidR="00237A62" w:rsidRPr="00B951B8" w:rsidDel="004A4CF8">
          <w:rPr>
            <w:rFonts w:ascii="Arial" w:hAnsi="Arial" w:cs="Arial"/>
          </w:rPr>
          <w:delText xml:space="preserve">занять </w:delText>
        </w:r>
      </w:del>
      <w:r w:rsidR="005F1DD6" w:rsidRPr="00B951B8">
        <w:rPr>
          <w:rFonts w:ascii="Arial" w:hAnsi="Arial" w:cs="Arial"/>
        </w:rPr>
        <w:t xml:space="preserve">з критичного мислення, </w:t>
      </w:r>
      <w:r w:rsidR="00F822AB" w:rsidRPr="00B951B8">
        <w:rPr>
          <w:rFonts w:ascii="Arial" w:hAnsi="Arial" w:cs="Arial"/>
        </w:rPr>
        <w:t xml:space="preserve">гуртки </w:t>
      </w:r>
      <w:r w:rsidR="005F1DD6" w:rsidRPr="00B951B8">
        <w:rPr>
          <w:rFonts w:ascii="Arial" w:hAnsi="Arial" w:cs="Arial"/>
        </w:rPr>
        <w:t>ро</w:t>
      </w:r>
      <w:r w:rsidR="00F822AB" w:rsidRPr="00B951B8">
        <w:rPr>
          <w:rFonts w:ascii="Arial" w:hAnsi="Arial" w:cs="Arial"/>
        </w:rPr>
        <w:t>бо</w:t>
      </w:r>
      <w:ins w:id="208" w:author="Яна Ерина" w:date="2018-11-26T11:45:00Z">
        <w:r w:rsidR="004A4CF8" w:rsidRPr="00B951B8">
          <w:rPr>
            <w:rFonts w:ascii="Arial" w:hAnsi="Arial" w:cs="Arial"/>
          </w:rPr>
          <w:t>то</w:t>
        </w:r>
      </w:ins>
      <w:r w:rsidR="00F822AB" w:rsidRPr="002F4C88">
        <w:rPr>
          <w:rFonts w:ascii="Arial" w:hAnsi="Arial" w:cs="Arial"/>
        </w:rPr>
        <w:t>техніки.</w:t>
      </w:r>
    </w:p>
    <w:p w:rsidR="004C2FC0" w:rsidRPr="00B951B8" w:rsidRDefault="009648FF" w:rsidP="001C46B5">
      <w:pPr>
        <w:jc w:val="both"/>
        <w:rPr>
          <w:rFonts w:ascii="Arial" w:hAnsi="Arial" w:cs="Arial"/>
        </w:rPr>
      </w:pPr>
      <w:r w:rsidRPr="002F4C88">
        <w:rPr>
          <w:rFonts w:ascii="Arial" w:hAnsi="Arial" w:cs="Arial"/>
        </w:rPr>
        <w:t>З великим відривом</w:t>
      </w:r>
      <w:del w:id="209" w:author="Яна Ерина" w:date="2018-11-26T11:46:00Z">
        <w:r w:rsidRPr="002F4C88" w:rsidDel="004A4CF8">
          <w:rPr>
            <w:rFonts w:ascii="Arial" w:hAnsi="Arial" w:cs="Arial"/>
          </w:rPr>
          <w:delText>,</w:delText>
        </w:r>
      </w:del>
      <w:r w:rsidRPr="002F4C88">
        <w:rPr>
          <w:rFonts w:ascii="Arial" w:hAnsi="Arial" w:cs="Arial"/>
        </w:rPr>
        <w:t xml:space="preserve"> </w:t>
      </w:r>
      <w:del w:id="210" w:author="Яна Ерина" w:date="2018-11-26T14:02:00Z">
        <w:r w:rsidRPr="007B5451" w:rsidDel="00BB2A1E">
          <w:rPr>
            <w:rFonts w:ascii="Arial" w:hAnsi="Arial" w:cs="Arial"/>
            <w:highlight w:val="yellow"/>
            <w:rPrChange w:id="211" w:author="Яна Ерина" w:date="2018-11-26T17:39:00Z">
              <w:rPr>
                <w:rFonts w:ascii="Arial" w:hAnsi="Arial" w:cs="Arial"/>
              </w:rPr>
            </w:rPrChange>
          </w:rPr>
          <w:delText>слідує</w:delText>
        </w:r>
        <w:r w:rsidRPr="007B5451" w:rsidDel="00BB2A1E">
          <w:rPr>
            <w:rFonts w:ascii="Arial" w:hAnsi="Arial" w:cs="Arial"/>
          </w:rPr>
          <w:delText xml:space="preserve"> </w:delText>
        </w:r>
      </w:del>
      <w:ins w:id="212" w:author="Яна Ерина" w:date="2018-11-26T14:02:00Z">
        <w:r w:rsidR="00BB2A1E" w:rsidRPr="007B5451">
          <w:rPr>
            <w:rFonts w:ascii="Arial" w:hAnsi="Arial" w:cs="Arial"/>
          </w:rPr>
          <w:t xml:space="preserve">іде </w:t>
        </w:r>
      </w:ins>
      <w:r w:rsidRPr="007B5451">
        <w:rPr>
          <w:rFonts w:ascii="Arial" w:hAnsi="Arial" w:cs="Arial"/>
        </w:rPr>
        <w:t>сфера громадськ</w:t>
      </w:r>
      <w:r w:rsidR="00A731F5" w:rsidRPr="007B5451">
        <w:rPr>
          <w:rFonts w:ascii="Arial" w:hAnsi="Arial" w:cs="Arial"/>
        </w:rPr>
        <w:t>ого суспільства, куди потрапили</w:t>
      </w:r>
      <w:r w:rsidR="00B015AD" w:rsidRPr="007B5451">
        <w:rPr>
          <w:rFonts w:ascii="Arial" w:hAnsi="Arial" w:cs="Arial"/>
        </w:rPr>
        <w:t xml:space="preserve"> 43 серійні </w:t>
      </w:r>
      <w:r w:rsidRPr="007B5451">
        <w:rPr>
          <w:rFonts w:ascii="Arial" w:hAnsi="Arial" w:cs="Arial"/>
        </w:rPr>
        <w:t xml:space="preserve">проекти </w:t>
      </w:r>
      <w:ins w:id="213" w:author="Яна Ерина" w:date="2018-11-26T11:46:00Z">
        <w:r w:rsidR="004A4CF8" w:rsidRPr="007B5451">
          <w:rPr>
            <w:rFonts w:ascii="Arial" w:hAnsi="Arial" w:cs="Arial"/>
          </w:rPr>
          <w:t>«</w:t>
        </w:r>
      </w:ins>
      <w:del w:id="214" w:author="Яна Ерина" w:date="2018-11-26T11:46:00Z">
        <w:r w:rsidRPr="007B5451" w:rsidDel="004A4CF8">
          <w:rPr>
            <w:rFonts w:ascii="Arial" w:hAnsi="Arial" w:cs="Arial"/>
          </w:rPr>
          <w:delText>“</w:delText>
        </w:r>
      </w:del>
      <w:r w:rsidRPr="007B5451">
        <w:rPr>
          <w:rFonts w:ascii="Arial" w:hAnsi="Arial" w:cs="Arial"/>
        </w:rPr>
        <w:t>Громадський бюджет</w:t>
      </w:r>
      <w:ins w:id="215" w:author="Яна Ерина" w:date="2018-11-26T17:50:00Z">
        <w:r w:rsidR="00B951B8">
          <w:rPr>
            <w:rFonts w:ascii="Arial" w:hAnsi="Arial" w:cs="Arial"/>
          </w:rPr>
          <w:t xml:space="preserve"> –</w:t>
        </w:r>
      </w:ins>
      <w:r w:rsidRPr="007B5451">
        <w:rPr>
          <w:rFonts w:ascii="Arial" w:hAnsi="Arial" w:cs="Arial"/>
        </w:rPr>
        <w:t xml:space="preserve"> діти</w:t>
      </w:r>
      <w:ins w:id="216" w:author="Яна Ерина" w:date="2018-11-26T11:46:00Z">
        <w:r w:rsidR="004A4CF8" w:rsidRPr="007B5451">
          <w:rPr>
            <w:rFonts w:ascii="Arial" w:hAnsi="Arial" w:cs="Arial"/>
          </w:rPr>
          <w:t xml:space="preserve"> </w:t>
        </w:r>
      </w:ins>
      <w:r w:rsidRPr="007B5451">
        <w:rPr>
          <w:rFonts w:ascii="Arial" w:hAnsi="Arial" w:cs="Arial"/>
        </w:rPr>
        <w:t>(</w:t>
      </w:r>
      <w:del w:id="217" w:author="Яна Ерина" w:date="2018-11-26T11:46:00Z">
        <w:r w:rsidRPr="007B5451" w:rsidDel="004A4CF8">
          <w:rPr>
            <w:rFonts w:ascii="Arial" w:hAnsi="Arial" w:cs="Arial"/>
          </w:rPr>
          <w:delText xml:space="preserve"> </w:delText>
        </w:r>
      </w:del>
      <w:r w:rsidRPr="007B5451">
        <w:rPr>
          <w:rFonts w:ascii="Arial" w:hAnsi="Arial" w:cs="Arial"/>
        </w:rPr>
        <w:t>EVORANK</w:t>
      </w:r>
      <w:r w:rsidR="00F77A76" w:rsidRPr="007B5451">
        <w:rPr>
          <w:rFonts w:ascii="Arial" w:hAnsi="Arial" w:cs="Arial"/>
        </w:rPr>
        <w:t>)</w:t>
      </w:r>
      <w:ins w:id="218" w:author="Яна Ерина" w:date="2018-11-26T11:46:00Z">
        <w:r w:rsidR="004A4CF8" w:rsidRPr="007B5451">
          <w:rPr>
            <w:rFonts w:ascii="Arial" w:hAnsi="Arial" w:cs="Arial"/>
          </w:rPr>
          <w:t xml:space="preserve">» </w:t>
        </w:r>
      </w:ins>
      <w:del w:id="219" w:author="Яна Ерина" w:date="2018-11-26T11:46:00Z">
        <w:r w:rsidR="00F77A76" w:rsidRPr="007B5451" w:rsidDel="004A4CF8">
          <w:rPr>
            <w:rFonts w:ascii="Arial" w:hAnsi="Arial" w:cs="Arial"/>
          </w:rPr>
          <w:delText>”</w:delText>
        </w:r>
      </w:del>
      <w:del w:id="220" w:author="Яна Ерина" w:date="2018-11-26T13:38:00Z">
        <w:r w:rsidR="00841442" w:rsidRPr="007B5451" w:rsidDel="00DC0607">
          <w:rPr>
            <w:rFonts w:ascii="Arial" w:hAnsi="Arial" w:cs="Arial"/>
          </w:rPr>
          <w:delText>-</w:delText>
        </w:r>
        <w:r w:rsidR="00F77A76" w:rsidRPr="00B951B8" w:rsidDel="00DC0607">
          <w:rPr>
            <w:rFonts w:ascii="Arial" w:hAnsi="Arial" w:cs="Arial"/>
          </w:rPr>
          <w:delText xml:space="preserve"> </w:delText>
        </w:r>
      </w:del>
      <w:ins w:id="221" w:author="Яна Ерина" w:date="2018-11-26T13:38:00Z">
        <w:r w:rsidR="00DC0607" w:rsidRPr="00B951B8">
          <w:rPr>
            <w:rFonts w:ascii="Arial" w:hAnsi="Arial" w:cs="Arial"/>
          </w:rPr>
          <w:t xml:space="preserve">– </w:t>
        </w:r>
      </w:ins>
      <w:r w:rsidR="00F77A76" w:rsidRPr="00B951B8">
        <w:rPr>
          <w:rFonts w:ascii="Arial" w:hAnsi="Arial" w:cs="Arial"/>
        </w:rPr>
        <w:t xml:space="preserve">український аналог успішного американського </w:t>
      </w:r>
      <w:proofErr w:type="spellStart"/>
      <w:r w:rsidR="00F77A76" w:rsidRPr="00B951B8">
        <w:rPr>
          <w:rFonts w:ascii="Arial" w:hAnsi="Arial" w:cs="Arial"/>
        </w:rPr>
        <w:t>Participatory</w:t>
      </w:r>
      <w:proofErr w:type="spellEnd"/>
      <w:r w:rsidR="00F77A76" w:rsidRPr="00B951B8">
        <w:rPr>
          <w:rFonts w:ascii="Arial" w:hAnsi="Arial" w:cs="Arial"/>
        </w:rPr>
        <w:t xml:space="preserve"> </w:t>
      </w:r>
      <w:proofErr w:type="spellStart"/>
      <w:r w:rsidR="00F77A76" w:rsidRPr="00B951B8">
        <w:rPr>
          <w:rFonts w:ascii="Arial" w:hAnsi="Arial" w:cs="Arial"/>
        </w:rPr>
        <w:t>Budgeting</w:t>
      </w:r>
      <w:proofErr w:type="spellEnd"/>
      <w:r w:rsidR="00F77A76" w:rsidRPr="00B951B8">
        <w:rPr>
          <w:rFonts w:ascii="Arial" w:hAnsi="Arial" w:cs="Arial"/>
        </w:rPr>
        <w:t xml:space="preserve"> </w:t>
      </w:r>
      <w:proofErr w:type="spellStart"/>
      <w:r w:rsidR="00F77A76" w:rsidRPr="00B951B8">
        <w:rPr>
          <w:rFonts w:ascii="Arial" w:hAnsi="Arial" w:cs="Arial"/>
        </w:rPr>
        <w:t>in</w:t>
      </w:r>
      <w:proofErr w:type="spellEnd"/>
      <w:r w:rsidR="00F77A76" w:rsidRPr="00B951B8">
        <w:rPr>
          <w:rFonts w:ascii="Arial" w:hAnsi="Arial" w:cs="Arial"/>
        </w:rPr>
        <w:t xml:space="preserve"> </w:t>
      </w:r>
      <w:proofErr w:type="spellStart"/>
      <w:r w:rsidR="00F77A76" w:rsidRPr="00B951B8">
        <w:rPr>
          <w:rFonts w:ascii="Arial" w:hAnsi="Arial" w:cs="Arial"/>
        </w:rPr>
        <w:t>Schools</w:t>
      </w:r>
      <w:proofErr w:type="spellEnd"/>
      <w:r w:rsidR="00F77A76" w:rsidRPr="00B951B8">
        <w:rPr>
          <w:rFonts w:ascii="Arial" w:hAnsi="Arial" w:cs="Arial"/>
        </w:rPr>
        <w:t>.</w:t>
      </w:r>
    </w:p>
    <w:p w:rsidR="00841442" w:rsidRPr="007B5451" w:rsidRDefault="00841442" w:rsidP="001C46B5">
      <w:pPr>
        <w:jc w:val="both"/>
        <w:rPr>
          <w:rFonts w:ascii="Arial" w:hAnsi="Arial" w:cs="Arial"/>
        </w:rPr>
      </w:pPr>
      <w:r w:rsidRPr="00B951B8">
        <w:rPr>
          <w:rFonts w:ascii="Arial" w:hAnsi="Arial" w:cs="Arial"/>
        </w:rPr>
        <w:t>[</w:t>
      </w:r>
      <w:r w:rsidR="00F822AB" w:rsidRPr="00B951B8">
        <w:t xml:space="preserve"> </w:t>
      </w:r>
      <w:r w:rsidR="002F4C88" w:rsidRPr="007B5451">
        <w:fldChar w:fldCharType="begin"/>
      </w:r>
      <w:r w:rsidR="002F4C88" w:rsidRPr="007B5451">
        <w:rPr>
          <w:rPrChange w:id="222" w:author="Яна Ерина" w:date="2018-11-26T17:39:00Z">
            <w:rPr/>
          </w:rPrChange>
        </w:rPr>
        <w:instrText xml:space="preserve"> HYPERLINK "https://www.participatorybudgeting.org/how-to-start-pb/pb-in-schools/" </w:instrText>
      </w:r>
      <w:r w:rsidR="002F4C88" w:rsidRPr="007B5451">
        <w:rPr>
          <w:rPrChange w:id="223" w:author="Яна Ерина" w:date="2018-11-26T17:39:00Z">
            <w:rPr/>
          </w:rPrChange>
        </w:rPr>
        <w:fldChar w:fldCharType="separate"/>
      </w:r>
      <w:r w:rsidR="00F822AB" w:rsidRPr="007B5451">
        <w:rPr>
          <w:rStyle w:val="a4"/>
          <w:rFonts w:ascii="Arial" w:hAnsi="Arial" w:cs="Arial"/>
        </w:rPr>
        <w:t>https://www.participatorybudgeting.org/how-to-start-pb/pb-in-schools/</w:t>
      </w:r>
      <w:r w:rsidR="002F4C88" w:rsidRPr="007B5451">
        <w:rPr>
          <w:rStyle w:val="a4"/>
          <w:rFonts w:ascii="Arial" w:hAnsi="Arial" w:cs="Arial"/>
        </w:rPr>
        <w:fldChar w:fldCharType="end"/>
      </w:r>
      <w:r w:rsidR="00F822AB" w:rsidRPr="007B5451">
        <w:rPr>
          <w:rFonts w:ascii="Arial" w:hAnsi="Arial" w:cs="Arial"/>
        </w:rPr>
        <w:t xml:space="preserve"> </w:t>
      </w:r>
      <w:r w:rsidRPr="007B5451">
        <w:rPr>
          <w:rFonts w:ascii="Arial" w:hAnsi="Arial" w:cs="Arial"/>
        </w:rPr>
        <w:t xml:space="preserve">] </w:t>
      </w:r>
    </w:p>
    <w:p w:rsidR="00841442" w:rsidRPr="007B5451" w:rsidRDefault="00841442" w:rsidP="001C46B5">
      <w:pPr>
        <w:jc w:val="both"/>
        <w:rPr>
          <w:rFonts w:ascii="Arial" w:hAnsi="Arial" w:cs="Arial"/>
          <w:rPrChange w:id="224" w:author="Яна Ерина" w:date="2018-11-26T17:39:00Z">
            <w:rPr>
              <w:rFonts w:ascii="Arial" w:hAnsi="Arial" w:cs="Arial"/>
            </w:rPr>
          </w:rPrChange>
        </w:rPr>
      </w:pPr>
      <w:r w:rsidRPr="007B5451">
        <w:rPr>
          <w:rFonts w:ascii="Arial" w:hAnsi="Arial" w:cs="Arial"/>
        </w:rPr>
        <w:t>С</w:t>
      </w:r>
      <w:r w:rsidR="009648FF" w:rsidRPr="007B5451">
        <w:rPr>
          <w:rFonts w:ascii="Arial" w:hAnsi="Arial" w:cs="Arial"/>
        </w:rPr>
        <w:t>порт</w:t>
      </w:r>
      <w:r w:rsidR="00A731F5" w:rsidRPr="007B5451">
        <w:rPr>
          <w:rFonts w:ascii="Arial" w:hAnsi="Arial" w:cs="Arial"/>
        </w:rPr>
        <w:t>ивн</w:t>
      </w:r>
      <w:ins w:id="225" w:author="Яна Ерина" w:date="2018-11-26T11:47:00Z">
        <w:r w:rsidR="004A4CF8" w:rsidRPr="007B5451">
          <w:rPr>
            <w:rFonts w:ascii="Arial" w:hAnsi="Arial" w:cs="Arial"/>
          </w:rPr>
          <w:t>ий</w:t>
        </w:r>
      </w:ins>
      <w:del w:id="226" w:author="Яна Ерина" w:date="2018-11-26T11:47:00Z">
        <w:r w:rsidR="00A731F5" w:rsidRPr="007B5451" w:rsidDel="004A4CF8">
          <w:rPr>
            <w:rFonts w:ascii="Arial" w:hAnsi="Arial" w:cs="Arial"/>
          </w:rPr>
          <w:delText>а</w:delText>
        </w:r>
      </w:del>
      <w:r w:rsidR="00A731F5" w:rsidRPr="007B5451">
        <w:rPr>
          <w:rFonts w:ascii="Arial" w:hAnsi="Arial" w:cs="Arial"/>
        </w:rPr>
        <w:t xml:space="preserve"> склад</w:t>
      </w:r>
      <w:ins w:id="227" w:author="Яна Ерина" w:date="2018-11-26T11:47:00Z">
        <w:r w:rsidR="004A4CF8" w:rsidRPr="007B5451">
          <w:rPr>
            <w:rFonts w:ascii="Arial" w:hAnsi="Arial" w:cs="Arial"/>
          </w:rPr>
          <w:t>ник</w:t>
        </w:r>
      </w:ins>
      <w:del w:id="228" w:author="Яна Ерина" w:date="2018-11-26T11:47:00Z">
        <w:r w:rsidR="00A731F5" w:rsidRPr="007B5451" w:rsidDel="004A4CF8">
          <w:rPr>
            <w:rFonts w:ascii="Arial" w:hAnsi="Arial" w:cs="Arial"/>
          </w:rPr>
          <w:delText>ова</w:delText>
        </w:r>
      </w:del>
      <w:r w:rsidR="00A731F5" w:rsidRPr="007B5451">
        <w:rPr>
          <w:rFonts w:ascii="Arial" w:hAnsi="Arial" w:cs="Arial"/>
        </w:rPr>
        <w:t xml:space="preserve"> життя киян ста</w:t>
      </w:r>
      <w:ins w:id="229" w:author="Яна Ерина" w:date="2018-11-26T11:47:00Z">
        <w:r w:rsidR="004A4CF8" w:rsidRPr="007B5451">
          <w:rPr>
            <w:rFonts w:ascii="Arial" w:hAnsi="Arial" w:cs="Arial"/>
          </w:rPr>
          <w:t>в</w:t>
        </w:r>
      </w:ins>
      <w:del w:id="230" w:author="Яна Ерина" w:date="2018-11-26T11:47:00Z">
        <w:r w:rsidR="00A731F5" w:rsidRPr="007B5451" w:rsidDel="004A4CF8">
          <w:rPr>
            <w:rFonts w:ascii="Arial" w:hAnsi="Arial" w:cs="Arial"/>
          </w:rPr>
          <w:delText>ла</w:delText>
        </w:r>
      </w:del>
      <w:r w:rsidR="00A731F5" w:rsidRPr="007B5451">
        <w:rPr>
          <w:rFonts w:ascii="Arial" w:hAnsi="Arial" w:cs="Arial"/>
        </w:rPr>
        <w:t xml:space="preserve"> </w:t>
      </w:r>
      <w:r w:rsidR="00147480" w:rsidRPr="007B5451">
        <w:rPr>
          <w:rFonts w:ascii="Arial" w:hAnsi="Arial" w:cs="Arial"/>
        </w:rPr>
        <w:t xml:space="preserve">об’єктом 38 </w:t>
      </w:r>
      <w:r w:rsidR="00DF62A6" w:rsidRPr="007B5451">
        <w:rPr>
          <w:rFonts w:ascii="Arial" w:hAnsi="Arial" w:cs="Arial"/>
        </w:rPr>
        <w:t>проектів</w:t>
      </w:r>
      <w:r w:rsidR="00147480" w:rsidRPr="007B5451">
        <w:rPr>
          <w:rFonts w:ascii="Arial" w:hAnsi="Arial" w:cs="Arial"/>
        </w:rPr>
        <w:t xml:space="preserve">-переможців. </w:t>
      </w:r>
      <w:ins w:id="231" w:author="Яна Ерина" w:date="2018-11-26T11:48:00Z">
        <w:r w:rsidR="004A4CF8" w:rsidRPr="007B5451">
          <w:rPr>
            <w:rFonts w:ascii="Arial" w:hAnsi="Arial" w:cs="Arial"/>
          </w:rPr>
          <w:t>У</w:t>
        </w:r>
      </w:ins>
      <w:del w:id="232" w:author="Яна Ерина" w:date="2018-11-26T11:48:00Z">
        <w:r w:rsidR="009F0BA0" w:rsidRPr="00B951B8" w:rsidDel="004A4CF8">
          <w:rPr>
            <w:rFonts w:ascii="Arial" w:hAnsi="Arial" w:cs="Arial"/>
          </w:rPr>
          <w:delText>В</w:delText>
        </w:r>
      </w:del>
      <w:r w:rsidR="009F0BA0" w:rsidRPr="00B951B8">
        <w:rPr>
          <w:rFonts w:ascii="Arial" w:hAnsi="Arial" w:cs="Arial"/>
        </w:rPr>
        <w:t xml:space="preserve"> </w:t>
      </w:r>
      <w:r w:rsidR="00A731F5" w:rsidRPr="00B951B8">
        <w:rPr>
          <w:rFonts w:ascii="Arial" w:hAnsi="Arial" w:cs="Arial"/>
        </w:rPr>
        <w:t xml:space="preserve">цю категорію </w:t>
      </w:r>
      <w:r w:rsidR="004E1B72" w:rsidRPr="00B951B8">
        <w:rPr>
          <w:rFonts w:ascii="Arial" w:hAnsi="Arial" w:cs="Arial"/>
        </w:rPr>
        <w:t xml:space="preserve">виділяють </w:t>
      </w:r>
      <w:r w:rsidR="009F0BA0" w:rsidRPr="00B951B8">
        <w:rPr>
          <w:rFonts w:ascii="Arial" w:hAnsi="Arial" w:cs="Arial"/>
        </w:rPr>
        <w:t>проекти</w:t>
      </w:r>
      <w:r w:rsidR="00EF0BCF" w:rsidRPr="00B951B8">
        <w:rPr>
          <w:rFonts w:ascii="Arial" w:hAnsi="Arial" w:cs="Arial"/>
        </w:rPr>
        <w:t xml:space="preserve">, які спрямовані на </w:t>
      </w:r>
      <w:r w:rsidR="009F0BA0" w:rsidRPr="00B951B8">
        <w:rPr>
          <w:rFonts w:ascii="Arial" w:hAnsi="Arial" w:cs="Arial"/>
        </w:rPr>
        <w:t>покращенн</w:t>
      </w:r>
      <w:r w:rsidR="00B015AD" w:rsidRPr="00B951B8">
        <w:rPr>
          <w:rFonts w:ascii="Arial" w:hAnsi="Arial" w:cs="Arial"/>
        </w:rPr>
        <w:t>я спортивної ком</w:t>
      </w:r>
      <w:ins w:id="233" w:author="Яна Ерина" w:date="2018-11-26T11:47:00Z">
        <w:r w:rsidR="004A4CF8" w:rsidRPr="00B951B8">
          <w:rPr>
            <w:rFonts w:ascii="Arial" w:hAnsi="Arial" w:cs="Arial"/>
          </w:rPr>
          <w:t>п</w:t>
        </w:r>
      </w:ins>
      <w:r w:rsidR="00B015AD" w:rsidRPr="00B951B8">
        <w:rPr>
          <w:rFonts w:ascii="Arial" w:hAnsi="Arial" w:cs="Arial"/>
        </w:rPr>
        <w:t>лектації</w:t>
      </w:r>
      <w:r w:rsidR="00162267" w:rsidRPr="00B951B8">
        <w:rPr>
          <w:rFonts w:ascii="Arial" w:hAnsi="Arial" w:cs="Arial"/>
        </w:rPr>
        <w:t xml:space="preserve"> шкіл</w:t>
      </w:r>
      <w:r w:rsidR="009F0BA0" w:rsidRPr="00B951B8">
        <w:rPr>
          <w:rFonts w:ascii="Arial" w:hAnsi="Arial" w:cs="Arial"/>
        </w:rPr>
        <w:t xml:space="preserve">, </w:t>
      </w:r>
      <w:r w:rsidR="00DF62A6" w:rsidRPr="00B951B8">
        <w:rPr>
          <w:rFonts w:ascii="Arial" w:hAnsi="Arial" w:cs="Arial"/>
        </w:rPr>
        <w:t>ремонт спортивних</w:t>
      </w:r>
      <w:r w:rsidR="009F0BA0" w:rsidRPr="00B951B8">
        <w:rPr>
          <w:rFonts w:ascii="Arial" w:hAnsi="Arial" w:cs="Arial"/>
        </w:rPr>
        <w:t xml:space="preserve"> майданчиків </w:t>
      </w:r>
      <w:ins w:id="234" w:author="Яна Ерина" w:date="2018-11-26T11:48:00Z">
        <w:r w:rsidR="004A4CF8" w:rsidRPr="00B951B8">
          <w:rPr>
            <w:rFonts w:ascii="Arial" w:hAnsi="Arial" w:cs="Arial"/>
          </w:rPr>
          <w:t>у</w:t>
        </w:r>
      </w:ins>
      <w:del w:id="235" w:author="Яна Ерина" w:date="2018-11-26T11:48:00Z">
        <w:r w:rsidR="009F0BA0" w:rsidRPr="00B951B8" w:rsidDel="004A4CF8">
          <w:rPr>
            <w:rFonts w:ascii="Arial" w:hAnsi="Arial" w:cs="Arial"/>
          </w:rPr>
          <w:delText>в</w:delText>
        </w:r>
      </w:del>
      <w:r w:rsidR="009F0BA0" w:rsidRPr="00B951B8">
        <w:rPr>
          <w:rFonts w:ascii="Arial" w:hAnsi="Arial" w:cs="Arial"/>
        </w:rPr>
        <w:t xml:space="preserve"> житлових районах, відкриття </w:t>
      </w:r>
      <w:r w:rsidR="00DF62A6" w:rsidRPr="00B951B8">
        <w:rPr>
          <w:rFonts w:ascii="Arial" w:hAnsi="Arial" w:cs="Arial"/>
        </w:rPr>
        <w:t xml:space="preserve">нових </w:t>
      </w:r>
      <w:r w:rsidR="00083948" w:rsidRPr="002F4C88">
        <w:rPr>
          <w:rFonts w:ascii="Arial" w:hAnsi="Arial" w:cs="Arial"/>
        </w:rPr>
        <w:t xml:space="preserve">секцій </w:t>
      </w:r>
      <w:ins w:id="236" w:author="Яна Ерина" w:date="2018-11-26T11:48:00Z">
        <w:r w:rsidR="004A4CF8" w:rsidRPr="002F4C88">
          <w:rPr>
            <w:rFonts w:ascii="Arial" w:hAnsi="Arial" w:cs="Arial"/>
          </w:rPr>
          <w:t>у</w:t>
        </w:r>
      </w:ins>
      <w:del w:id="237" w:author="Яна Ерина" w:date="2018-11-26T11:48:00Z">
        <w:r w:rsidR="00083948" w:rsidRPr="002F4C88" w:rsidDel="004A4CF8">
          <w:rPr>
            <w:rFonts w:ascii="Arial" w:hAnsi="Arial" w:cs="Arial"/>
          </w:rPr>
          <w:delText>в</w:delText>
        </w:r>
      </w:del>
      <w:r w:rsidR="00083948" w:rsidRPr="002F4C88">
        <w:rPr>
          <w:rFonts w:ascii="Arial" w:hAnsi="Arial" w:cs="Arial"/>
        </w:rPr>
        <w:t xml:space="preserve"> школах. </w:t>
      </w:r>
      <w:r w:rsidR="00DF62A6" w:rsidRPr="002F4C88">
        <w:rPr>
          <w:rFonts w:ascii="Arial" w:hAnsi="Arial" w:cs="Arial"/>
        </w:rPr>
        <w:t>Варто зауважити, що класифікація</w:t>
      </w:r>
      <w:r w:rsidR="00584D2F" w:rsidRPr="002F4C88">
        <w:rPr>
          <w:rFonts w:ascii="Arial" w:hAnsi="Arial" w:cs="Arial"/>
        </w:rPr>
        <w:t xml:space="preserve"> проектів за категоріями</w:t>
      </w:r>
      <w:r w:rsidR="00EF0BCF" w:rsidRPr="002F4C88">
        <w:rPr>
          <w:rFonts w:ascii="Arial" w:hAnsi="Arial" w:cs="Arial"/>
        </w:rPr>
        <w:t xml:space="preserve"> в даних Громадського бюджету</w:t>
      </w:r>
      <w:r w:rsidR="00DF62A6" w:rsidRPr="002F4C88">
        <w:rPr>
          <w:rFonts w:ascii="Arial" w:hAnsi="Arial" w:cs="Arial"/>
        </w:rPr>
        <w:t xml:space="preserve"> розмита. </w:t>
      </w:r>
      <w:ins w:id="238" w:author="Яна Ерина" w:date="2018-11-26T11:48:00Z">
        <w:r w:rsidR="004A4CF8" w:rsidRPr="002F4C88">
          <w:rPr>
            <w:rFonts w:ascii="Arial" w:hAnsi="Arial" w:cs="Arial"/>
          </w:rPr>
          <w:t>У</w:t>
        </w:r>
      </w:ins>
      <w:del w:id="239" w:author="Яна Ерина" w:date="2018-11-26T11:48:00Z">
        <w:r w:rsidR="00DF62A6" w:rsidRPr="007B5451" w:rsidDel="004A4CF8">
          <w:rPr>
            <w:rFonts w:ascii="Arial" w:hAnsi="Arial" w:cs="Arial"/>
            <w:rPrChange w:id="240" w:author="Яна Ерина" w:date="2018-11-26T17:39:00Z">
              <w:rPr>
                <w:rFonts w:ascii="Arial" w:hAnsi="Arial" w:cs="Arial"/>
              </w:rPr>
            </w:rPrChange>
          </w:rPr>
          <w:delText>В</w:delText>
        </w:r>
      </w:del>
      <w:r w:rsidR="00DF62A6" w:rsidRPr="007B5451">
        <w:rPr>
          <w:rFonts w:ascii="Arial" w:hAnsi="Arial" w:cs="Arial"/>
          <w:rPrChange w:id="241" w:author="Яна Ерина" w:date="2018-11-26T17:39:00Z">
            <w:rPr>
              <w:rFonts w:ascii="Arial" w:hAnsi="Arial" w:cs="Arial"/>
            </w:rPr>
          </w:rPrChange>
        </w:rPr>
        <w:t xml:space="preserve"> категорію </w:t>
      </w:r>
      <w:ins w:id="242" w:author="Яна Ерина" w:date="2018-11-26T11:48:00Z">
        <w:r w:rsidR="004A4CF8" w:rsidRPr="007B5451">
          <w:rPr>
            <w:rFonts w:ascii="Arial" w:hAnsi="Arial" w:cs="Arial"/>
            <w:rPrChange w:id="243" w:author="Яна Ерина" w:date="2018-11-26T17:39:00Z">
              <w:rPr>
                <w:rFonts w:ascii="Arial" w:hAnsi="Arial" w:cs="Arial"/>
              </w:rPr>
            </w:rPrChange>
          </w:rPr>
          <w:t>«</w:t>
        </w:r>
      </w:ins>
      <w:del w:id="244" w:author="Яна Ерина" w:date="2018-11-26T11:48:00Z">
        <w:r w:rsidR="00DF62A6" w:rsidRPr="007B5451" w:rsidDel="004A4CF8">
          <w:rPr>
            <w:rFonts w:ascii="Arial" w:hAnsi="Arial" w:cs="Arial"/>
            <w:rPrChange w:id="245" w:author="Яна Ерина" w:date="2018-11-26T17:39:00Z">
              <w:rPr>
                <w:rFonts w:ascii="Arial" w:hAnsi="Arial" w:cs="Arial"/>
              </w:rPr>
            </w:rPrChange>
          </w:rPr>
          <w:delText>“</w:delText>
        </w:r>
      </w:del>
      <w:r w:rsidR="00DF62A6" w:rsidRPr="007B5451">
        <w:rPr>
          <w:rFonts w:ascii="Arial" w:hAnsi="Arial" w:cs="Arial"/>
          <w:rPrChange w:id="246" w:author="Яна Ерина" w:date="2018-11-26T17:39:00Z">
            <w:rPr>
              <w:rFonts w:ascii="Arial" w:hAnsi="Arial" w:cs="Arial"/>
            </w:rPr>
          </w:rPrChange>
        </w:rPr>
        <w:t>спорт</w:t>
      </w:r>
      <w:ins w:id="247" w:author="Яна Ерина" w:date="2018-11-26T11:48:00Z">
        <w:r w:rsidR="004A4CF8" w:rsidRPr="007B5451">
          <w:rPr>
            <w:rFonts w:ascii="Arial" w:hAnsi="Arial" w:cs="Arial"/>
            <w:rPrChange w:id="248" w:author="Яна Ерина" w:date="2018-11-26T17:39:00Z">
              <w:rPr>
                <w:rFonts w:ascii="Arial" w:hAnsi="Arial" w:cs="Arial"/>
              </w:rPr>
            </w:rPrChange>
          </w:rPr>
          <w:t>»</w:t>
        </w:r>
      </w:ins>
      <w:del w:id="249" w:author="Яна Ерина" w:date="2018-11-26T11:48:00Z">
        <w:r w:rsidR="00DF62A6" w:rsidRPr="007B5451" w:rsidDel="004A4CF8">
          <w:rPr>
            <w:rFonts w:ascii="Arial" w:hAnsi="Arial" w:cs="Arial"/>
            <w:rPrChange w:id="250" w:author="Яна Ерина" w:date="2018-11-26T17:39:00Z">
              <w:rPr>
                <w:rFonts w:ascii="Arial" w:hAnsi="Arial" w:cs="Arial"/>
              </w:rPr>
            </w:rPrChange>
          </w:rPr>
          <w:delText>”</w:delText>
        </w:r>
      </w:del>
      <w:r w:rsidR="00DF62A6" w:rsidRPr="007B5451">
        <w:rPr>
          <w:rFonts w:ascii="Arial" w:hAnsi="Arial" w:cs="Arial"/>
          <w:rPrChange w:id="251" w:author="Яна Ерина" w:date="2018-11-26T17:39:00Z">
            <w:rPr>
              <w:rFonts w:ascii="Arial" w:hAnsi="Arial" w:cs="Arial"/>
            </w:rPr>
          </w:rPrChange>
        </w:rPr>
        <w:t xml:space="preserve"> потрапили проекти по спор</w:t>
      </w:r>
      <w:r w:rsidR="00584D2F" w:rsidRPr="007B5451">
        <w:rPr>
          <w:rFonts w:ascii="Arial" w:hAnsi="Arial" w:cs="Arial"/>
          <w:rPrChange w:id="252" w:author="Яна Ерина" w:date="2018-11-26T17:39:00Z">
            <w:rPr>
              <w:rFonts w:ascii="Arial" w:hAnsi="Arial" w:cs="Arial"/>
            </w:rPr>
          </w:rPrChange>
        </w:rPr>
        <w:t>тивни</w:t>
      </w:r>
      <w:ins w:id="253" w:author="Яна Ерина" w:date="2018-11-26T11:48:00Z">
        <w:r w:rsidR="004A4CF8" w:rsidRPr="007B5451">
          <w:rPr>
            <w:rFonts w:ascii="Arial" w:hAnsi="Arial" w:cs="Arial"/>
            <w:rPrChange w:id="254" w:author="Яна Ерина" w:date="2018-11-26T17:39:00Z">
              <w:rPr>
                <w:rFonts w:ascii="Arial" w:hAnsi="Arial" w:cs="Arial"/>
              </w:rPr>
            </w:rPrChange>
          </w:rPr>
          <w:t>х</w:t>
        </w:r>
      </w:ins>
      <w:del w:id="255" w:author="Яна Ерина" w:date="2018-11-26T11:48:00Z">
        <w:r w:rsidR="00584D2F" w:rsidRPr="007B5451" w:rsidDel="004A4CF8">
          <w:rPr>
            <w:rFonts w:ascii="Arial" w:hAnsi="Arial" w:cs="Arial"/>
            <w:rPrChange w:id="256" w:author="Яна Ерина" w:date="2018-11-26T17:39:00Z">
              <w:rPr>
                <w:rFonts w:ascii="Arial" w:hAnsi="Arial" w:cs="Arial"/>
              </w:rPr>
            </w:rPrChange>
          </w:rPr>
          <w:delText>м</w:delText>
        </w:r>
      </w:del>
      <w:r w:rsidR="00584D2F" w:rsidRPr="007B5451">
        <w:rPr>
          <w:rFonts w:ascii="Arial" w:hAnsi="Arial" w:cs="Arial"/>
          <w:rPrChange w:id="257" w:author="Яна Ерина" w:date="2018-11-26T17:39:00Z">
            <w:rPr>
              <w:rFonts w:ascii="Arial" w:hAnsi="Arial" w:cs="Arial"/>
            </w:rPr>
          </w:rPrChange>
        </w:rPr>
        <w:t xml:space="preserve"> майданчика</w:t>
      </w:r>
      <w:ins w:id="258" w:author="Яна Ерина" w:date="2018-11-26T11:48:00Z">
        <w:r w:rsidR="004A4CF8" w:rsidRPr="007B5451">
          <w:rPr>
            <w:rFonts w:ascii="Arial" w:hAnsi="Arial" w:cs="Arial"/>
            <w:rPrChange w:id="259" w:author="Яна Ерина" w:date="2018-11-26T17:39:00Z">
              <w:rPr>
                <w:rFonts w:ascii="Arial" w:hAnsi="Arial" w:cs="Arial"/>
              </w:rPr>
            </w:rPrChange>
          </w:rPr>
          <w:t>х</w:t>
        </w:r>
      </w:ins>
      <w:del w:id="260" w:author="Яна Ерина" w:date="2018-11-26T11:48:00Z">
        <w:r w:rsidR="00584D2F" w:rsidRPr="007B5451" w:rsidDel="004A4CF8">
          <w:rPr>
            <w:rFonts w:ascii="Arial" w:hAnsi="Arial" w:cs="Arial"/>
            <w:rPrChange w:id="261" w:author="Яна Ерина" w:date="2018-11-26T17:39:00Z">
              <w:rPr>
                <w:rFonts w:ascii="Arial" w:hAnsi="Arial" w:cs="Arial"/>
              </w:rPr>
            </w:rPrChange>
          </w:rPr>
          <w:delText>м</w:delText>
        </w:r>
      </w:del>
      <w:r w:rsidR="00584D2F" w:rsidRPr="007B5451">
        <w:rPr>
          <w:rFonts w:ascii="Arial" w:hAnsi="Arial" w:cs="Arial"/>
          <w:rPrChange w:id="262" w:author="Яна Ерина" w:date="2018-11-26T17:39:00Z">
            <w:rPr>
              <w:rFonts w:ascii="Arial" w:hAnsi="Arial" w:cs="Arial"/>
            </w:rPr>
          </w:rPrChange>
        </w:rPr>
        <w:t xml:space="preserve"> </w:t>
      </w:r>
      <w:ins w:id="263" w:author="Яна Ерина" w:date="2018-11-26T11:49:00Z">
        <w:r w:rsidR="004A4CF8" w:rsidRPr="007B5451">
          <w:rPr>
            <w:rFonts w:ascii="Arial" w:hAnsi="Arial" w:cs="Arial"/>
            <w:rPrChange w:id="264" w:author="Яна Ерина" w:date="2018-11-26T17:39:00Z">
              <w:rPr>
                <w:rFonts w:ascii="Arial" w:hAnsi="Arial" w:cs="Arial"/>
              </w:rPr>
            </w:rPrChange>
          </w:rPr>
          <w:t>у</w:t>
        </w:r>
      </w:ins>
      <w:del w:id="265" w:author="Яна Ерина" w:date="2018-11-26T11:49:00Z">
        <w:r w:rsidR="00584D2F" w:rsidRPr="007B5451" w:rsidDel="004A4CF8">
          <w:rPr>
            <w:rFonts w:ascii="Arial" w:hAnsi="Arial" w:cs="Arial"/>
            <w:rPrChange w:id="266" w:author="Яна Ерина" w:date="2018-11-26T17:39:00Z">
              <w:rPr>
                <w:rFonts w:ascii="Arial" w:hAnsi="Arial" w:cs="Arial"/>
              </w:rPr>
            </w:rPrChange>
          </w:rPr>
          <w:delText>в</w:delText>
        </w:r>
      </w:del>
      <w:r w:rsidR="00584D2F" w:rsidRPr="007B5451">
        <w:rPr>
          <w:rFonts w:ascii="Arial" w:hAnsi="Arial" w:cs="Arial"/>
          <w:rPrChange w:id="267" w:author="Яна Ерина" w:date="2018-11-26T17:39:00Z">
            <w:rPr>
              <w:rFonts w:ascii="Arial" w:hAnsi="Arial" w:cs="Arial"/>
            </w:rPr>
          </w:rPrChange>
        </w:rPr>
        <w:t xml:space="preserve"> школ</w:t>
      </w:r>
      <w:ins w:id="268" w:author="Яна Ерина" w:date="2018-11-26T17:52:00Z">
        <w:r w:rsidR="00B951B8">
          <w:rPr>
            <w:rFonts w:ascii="Arial" w:hAnsi="Arial" w:cs="Arial"/>
          </w:rPr>
          <w:t>ах</w:t>
        </w:r>
      </w:ins>
      <w:del w:id="269" w:author="Яна Ерина" w:date="2018-11-26T17:52:00Z">
        <w:r w:rsidR="00584D2F" w:rsidRPr="00B951B8" w:rsidDel="00B951B8">
          <w:rPr>
            <w:rFonts w:ascii="Arial" w:hAnsi="Arial" w:cs="Arial"/>
          </w:rPr>
          <w:delText>и</w:delText>
        </w:r>
      </w:del>
      <w:r w:rsidR="00584D2F" w:rsidRPr="00B951B8">
        <w:rPr>
          <w:rFonts w:ascii="Arial" w:hAnsi="Arial" w:cs="Arial"/>
        </w:rPr>
        <w:t>, які</w:t>
      </w:r>
      <w:del w:id="270" w:author="Яна Ерина" w:date="2018-11-26T11:49:00Z">
        <w:r w:rsidR="00584D2F" w:rsidRPr="00B951B8" w:rsidDel="004A4CF8">
          <w:rPr>
            <w:rFonts w:ascii="Arial" w:hAnsi="Arial" w:cs="Arial"/>
          </w:rPr>
          <w:delText>,</w:delText>
        </w:r>
      </w:del>
      <w:r w:rsidR="00584D2F" w:rsidRPr="00B951B8">
        <w:rPr>
          <w:rFonts w:ascii="Arial" w:hAnsi="Arial" w:cs="Arial"/>
        </w:rPr>
        <w:t xml:space="preserve"> в аналогічних випадках</w:t>
      </w:r>
      <w:del w:id="271" w:author="Яна Ерина" w:date="2018-11-26T11:49:00Z">
        <w:r w:rsidR="00584D2F" w:rsidRPr="00B951B8" w:rsidDel="004A4CF8">
          <w:rPr>
            <w:rFonts w:ascii="Arial" w:hAnsi="Arial" w:cs="Arial"/>
          </w:rPr>
          <w:delText>,</w:delText>
        </w:r>
      </w:del>
      <w:r w:rsidR="00584D2F" w:rsidRPr="00B951B8">
        <w:rPr>
          <w:rFonts w:ascii="Arial" w:hAnsi="Arial" w:cs="Arial"/>
        </w:rPr>
        <w:t xml:space="preserve"> </w:t>
      </w:r>
      <w:r w:rsidR="00DF62A6" w:rsidRPr="00B951B8">
        <w:rPr>
          <w:rFonts w:ascii="Arial" w:hAnsi="Arial" w:cs="Arial"/>
        </w:rPr>
        <w:t>з</w:t>
      </w:r>
      <w:r w:rsidR="00274430" w:rsidRPr="00B951B8">
        <w:rPr>
          <w:rFonts w:ascii="Arial" w:hAnsi="Arial" w:cs="Arial"/>
        </w:rPr>
        <w:t>араховували</w:t>
      </w:r>
      <w:r w:rsidR="00DF62A6" w:rsidRPr="00B951B8">
        <w:rPr>
          <w:rFonts w:ascii="Arial" w:hAnsi="Arial" w:cs="Arial"/>
        </w:rPr>
        <w:t xml:space="preserve"> </w:t>
      </w:r>
      <w:ins w:id="272" w:author="Яна Ерина" w:date="2018-11-26T11:49:00Z">
        <w:r w:rsidR="004A4CF8" w:rsidRPr="00B951B8">
          <w:rPr>
            <w:rFonts w:ascii="Arial" w:hAnsi="Arial" w:cs="Arial"/>
          </w:rPr>
          <w:t>й</w:t>
        </w:r>
      </w:ins>
      <w:del w:id="273" w:author="Яна Ерина" w:date="2018-11-26T11:49:00Z">
        <w:r w:rsidR="00EF0BCF" w:rsidRPr="002F4C88" w:rsidDel="004A4CF8">
          <w:rPr>
            <w:rFonts w:ascii="Arial" w:hAnsi="Arial" w:cs="Arial"/>
          </w:rPr>
          <w:delText>і</w:delText>
        </w:r>
      </w:del>
      <w:r w:rsidR="00EF0BCF" w:rsidRPr="002F4C88">
        <w:rPr>
          <w:rFonts w:ascii="Arial" w:hAnsi="Arial" w:cs="Arial"/>
        </w:rPr>
        <w:t xml:space="preserve"> </w:t>
      </w:r>
      <w:r w:rsidR="00DF62A6" w:rsidRPr="002F4C88">
        <w:rPr>
          <w:rFonts w:ascii="Arial" w:hAnsi="Arial" w:cs="Arial"/>
        </w:rPr>
        <w:t>до освітньої сфери.</w:t>
      </w:r>
      <w:r w:rsidR="00584D2F" w:rsidRPr="002F4C88">
        <w:rPr>
          <w:rFonts w:ascii="Arial" w:hAnsi="Arial" w:cs="Arial"/>
        </w:rPr>
        <w:t xml:space="preserve"> </w:t>
      </w:r>
      <w:r w:rsidR="00083948" w:rsidRPr="002F4C88">
        <w:rPr>
          <w:rFonts w:ascii="Arial" w:hAnsi="Arial" w:cs="Arial"/>
        </w:rPr>
        <w:t>П</w:t>
      </w:r>
      <w:r w:rsidR="00EF0BCF" w:rsidRPr="002F4C88">
        <w:rPr>
          <w:rFonts w:ascii="Arial" w:hAnsi="Arial" w:cs="Arial"/>
        </w:rPr>
        <w:t xml:space="preserve">роекти громадського суспільства EVORANK </w:t>
      </w:r>
      <w:r w:rsidR="00274430" w:rsidRPr="002F4C88">
        <w:rPr>
          <w:rFonts w:ascii="Arial" w:hAnsi="Arial" w:cs="Arial"/>
        </w:rPr>
        <w:t xml:space="preserve">також </w:t>
      </w:r>
      <w:r w:rsidR="00EF0BCF" w:rsidRPr="002F4C88">
        <w:rPr>
          <w:rFonts w:ascii="Arial" w:hAnsi="Arial" w:cs="Arial"/>
        </w:rPr>
        <w:t xml:space="preserve">є освітніми, оскільки спрямовані </w:t>
      </w:r>
      <w:r w:rsidR="00EF0BCF" w:rsidRPr="007B5451">
        <w:rPr>
          <w:rFonts w:ascii="Arial" w:hAnsi="Arial" w:cs="Arial"/>
          <w:highlight w:val="lightGray"/>
          <w:rPrChange w:id="274" w:author="Яна Ерина" w:date="2018-11-26T17:39:00Z">
            <w:rPr>
              <w:rFonts w:ascii="Arial" w:hAnsi="Arial" w:cs="Arial"/>
              <w:highlight w:val="lightGray"/>
            </w:rPr>
          </w:rPrChange>
        </w:rPr>
        <w:t>на навчання дітей основам проектного менеджменту</w:t>
      </w:r>
      <w:r w:rsidR="00EF0BCF" w:rsidRPr="007B5451">
        <w:rPr>
          <w:rFonts w:ascii="Arial" w:hAnsi="Arial" w:cs="Arial"/>
          <w:rPrChange w:id="275" w:author="Яна Ерина" w:date="2018-11-26T17:39:00Z">
            <w:rPr>
              <w:rFonts w:ascii="Arial" w:hAnsi="Arial" w:cs="Arial"/>
            </w:rPr>
          </w:rPrChange>
        </w:rPr>
        <w:t>.</w:t>
      </w:r>
    </w:p>
    <w:p w:rsidR="004E1B72" w:rsidRPr="007B5451" w:rsidRDefault="00CF3E0D" w:rsidP="001C46B5">
      <w:pPr>
        <w:jc w:val="both"/>
        <w:rPr>
          <w:rFonts w:ascii="Arial" w:hAnsi="Arial" w:cs="Arial"/>
          <w:rPrChange w:id="276" w:author="Яна Ерина" w:date="2018-11-26T17:39:00Z">
            <w:rPr>
              <w:rFonts w:ascii="Arial" w:hAnsi="Arial" w:cs="Arial"/>
            </w:rPr>
          </w:rPrChange>
        </w:rPr>
      </w:pPr>
      <w:r w:rsidRPr="007B5451">
        <w:rPr>
          <w:rFonts w:ascii="Arial" w:hAnsi="Arial" w:cs="Arial"/>
          <w:rPrChange w:id="277" w:author="Яна Ерина" w:date="2018-11-26T17:39:00Z">
            <w:rPr>
              <w:rFonts w:ascii="Arial" w:hAnsi="Arial" w:cs="Arial"/>
            </w:rPr>
          </w:rPrChange>
        </w:rPr>
        <w:t>Після освітніх проектів</w:t>
      </w:r>
      <w:del w:id="278" w:author="Яна Ерина" w:date="2018-11-26T13:34:00Z">
        <w:r w:rsidRPr="007B5451" w:rsidDel="00DC0607">
          <w:rPr>
            <w:rFonts w:ascii="Arial" w:hAnsi="Arial" w:cs="Arial"/>
            <w:rPrChange w:id="279" w:author="Яна Ерина" w:date="2018-11-26T17:39:00Z">
              <w:rPr>
                <w:rFonts w:ascii="Arial" w:hAnsi="Arial" w:cs="Arial"/>
              </w:rPr>
            </w:rPrChange>
          </w:rPr>
          <w:delText>,</w:delText>
        </w:r>
      </w:del>
      <w:r w:rsidRPr="007B5451">
        <w:rPr>
          <w:rFonts w:ascii="Arial" w:hAnsi="Arial" w:cs="Arial"/>
          <w:rPrChange w:id="280" w:author="Яна Ерина" w:date="2018-11-26T17:39:00Z">
            <w:rPr>
              <w:rFonts w:ascii="Arial" w:hAnsi="Arial" w:cs="Arial"/>
            </w:rPr>
          </w:rPrChange>
        </w:rPr>
        <w:t xml:space="preserve"> за популярністю йдуть проекти</w:t>
      </w:r>
      <w:ins w:id="281" w:author="Яна Ерина" w:date="2018-11-26T11:49:00Z">
        <w:r w:rsidR="004A4CF8" w:rsidRPr="007B5451">
          <w:rPr>
            <w:rFonts w:ascii="Arial" w:hAnsi="Arial" w:cs="Arial"/>
            <w:rPrChange w:id="282" w:author="Яна Ерина" w:date="2018-11-26T17:39:00Z">
              <w:rPr>
                <w:rFonts w:ascii="Arial" w:hAnsi="Arial" w:cs="Arial"/>
              </w:rPr>
            </w:rPrChange>
          </w:rPr>
          <w:t>,</w:t>
        </w:r>
      </w:ins>
      <w:r w:rsidRPr="007B5451">
        <w:rPr>
          <w:rFonts w:ascii="Arial" w:hAnsi="Arial" w:cs="Arial"/>
          <w:rPrChange w:id="283" w:author="Яна Ерина" w:date="2018-11-26T17:39:00Z">
            <w:rPr>
              <w:rFonts w:ascii="Arial" w:hAnsi="Arial" w:cs="Arial"/>
            </w:rPr>
          </w:rPrChange>
        </w:rPr>
        <w:t xml:space="preserve"> спрямовані на інфраструктуру міста, екологію, </w:t>
      </w:r>
      <w:r w:rsidR="00070D26" w:rsidRPr="007B5451">
        <w:rPr>
          <w:rFonts w:ascii="Arial" w:hAnsi="Arial" w:cs="Arial"/>
          <w:rPrChange w:id="284" w:author="Яна Ерина" w:date="2018-11-26T17:39:00Z">
            <w:rPr>
              <w:rFonts w:ascii="Arial" w:hAnsi="Arial" w:cs="Arial"/>
            </w:rPr>
          </w:rPrChange>
        </w:rPr>
        <w:t xml:space="preserve">культуру, охорону здоров’я. </w:t>
      </w:r>
      <w:r w:rsidR="00B015AD" w:rsidRPr="007B5451">
        <w:rPr>
          <w:rFonts w:ascii="Arial" w:hAnsi="Arial" w:cs="Arial"/>
          <w:rPrChange w:id="285" w:author="Яна Ерина" w:date="2018-11-26T17:39:00Z">
            <w:rPr>
              <w:rFonts w:ascii="Arial" w:hAnsi="Arial" w:cs="Arial"/>
            </w:rPr>
          </w:rPrChange>
        </w:rPr>
        <w:t>Дорога, транспорт та безпека стали найменш затребуваними темами</w:t>
      </w:r>
      <w:r w:rsidR="004E1B72" w:rsidRPr="007B5451">
        <w:rPr>
          <w:rFonts w:ascii="Arial" w:hAnsi="Arial" w:cs="Arial"/>
          <w:rPrChange w:id="286" w:author="Яна Ерина" w:date="2018-11-26T17:39:00Z">
            <w:rPr>
              <w:rFonts w:ascii="Arial" w:hAnsi="Arial" w:cs="Arial"/>
            </w:rPr>
          </w:rPrChange>
        </w:rPr>
        <w:t xml:space="preserve"> бюджету</w:t>
      </w:r>
      <w:r w:rsidR="00147480" w:rsidRPr="007B5451">
        <w:rPr>
          <w:rFonts w:ascii="Arial" w:hAnsi="Arial" w:cs="Arial"/>
          <w:rPrChange w:id="287" w:author="Яна Ерина" w:date="2018-11-26T17:39:00Z">
            <w:rPr>
              <w:rFonts w:ascii="Arial" w:hAnsi="Arial" w:cs="Arial"/>
            </w:rPr>
          </w:rPrChange>
        </w:rPr>
        <w:t xml:space="preserve"> участі. </w:t>
      </w:r>
    </w:p>
    <w:p w:rsidR="00083948" w:rsidRPr="007B5451" w:rsidRDefault="00DF62A6" w:rsidP="001C46B5">
      <w:pPr>
        <w:jc w:val="both"/>
        <w:rPr>
          <w:rFonts w:ascii="Arial" w:hAnsi="Arial" w:cs="Arial"/>
          <w:rPrChange w:id="288" w:author="Яна Ерина" w:date="2018-11-26T17:39:00Z">
            <w:rPr>
              <w:rFonts w:ascii="Arial" w:hAnsi="Arial" w:cs="Arial"/>
            </w:rPr>
          </w:rPrChange>
        </w:rPr>
      </w:pPr>
      <w:r w:rsidRPr="007B5451">
        <w:rPr>
          <w:rFonts w:ascii="Arial" w:hAnsi="Arial" w:cs="Arial"/>
          <w:rPrChange w:id="289" w:author="Яна Ерина" w:date="2018-11-26T17:39:00Z">
            <w:rPr>
              <w:rFonts w:ascii="Arial" w:hAnsi="Arial" w:cs="Arial"/>
            </w:rPr>
          </w:rPrChange>
        </w:rPr>
        <w:t>Графік 1</w:t>
      </w:r>
    </w:p>
    <w:p w:rsidR="00DF62A6" w:rsidRPr="007B5451" w:rsidRDefault="008C1B8F" w:rsidP="001C46B5">
      <w:pPr>
        <w:jc w:val="both"/>
        <w:rPr>
          <w:rFonts w:ascii="Arial" w:hAnsi="Arial" w:cs="Arial"/>
          <w:b/>
          <w:rPrChange w:id="290" w:author="Яна Ерина" w:date="2018-11-26T17:39:00Z">
            <w:rPr>
              <w:rFonts w:ascii="Arial" w:hAnsi="Arial" w:cs="Arial"/>
              <w:b/>
            </w:rPr>
          </w:rPrChange>
        </w:rPr>
      </w:pPr>
      <w:ins w:id="291" w:author="Яна Ерина" w:date="2018-11-26T11:50:00Z">
        <w:r w:rsidRPr="007B5451">
          <w:rPr>
            <w:rFonts w:ascii="Arial" w:hAnsi="Arial" w:cs="Arial"/>
            <w:b/>
            <w:rPrChange w:id="292" w:author="Яна Ерина" w:date="2018-11-26T17:39:00Z">
              <w:rPr>
                <w:rFonts w:ascii="Arial" w:hAnsi="Arial" w:cs="Arial"/>
                <w:b/>
              </w:rPr>
            </w:rPrChange>
          </w:rPr>
          <w:t>У</w:t>
        </w:r>
      </w:ins>
      <w:del w:id="293" w:author="Яна Ерина" w:date="2018-11-26T11:50:00Z">
        <w:r w:rsidR="00D354DE" w:rsidRPr="007B5451" w:rsidDel="008C1B8F">
          <w:rPr>
            <w:rFonts w:ascii="Arial" w:hAnsi="Arial" w:cs="Arial"/>
            <w:b/>
            <w:rPrChange w:id="294" w:author="Яна Ерина" w:date="2018-11-26T17:39:00Z">
              <w:rPr>
                <w:rFonts w:ascii="Arial" w:hAnsi="Arial" w:cs="Arial"/>
                <w:b/>
              </w:rPr>
            </w:rPrChange>
          </w:rPr>
          <w:delText>В</w:delText>
        </w:r>
      </w:del>
      <w:r w:rsidR="00D354DE" w:rsidRPr="007B5451">
        <w:rPr>
          <w:rFonts w:ascii="Arial" w:hAnsi="Arial" w:cs="Arial"/>
          <w:b/>
          <w:rPrChange w:id="295" w:author="Яна Ерина" w:date="2018-11-26T17:39:00Z">
            <w:rPr>
              <w:rFonts w:ascii="Arial" w:hAnsi="Arial" w:cs="Arial"/>
              <w:b/>
            </w:rPr>
          </w:rPrChange>
        </w:rPr>
        <w:t xml:space="preserve"> яких районах проектів більше</w:t>
      </w:r>
      <w:r w:rsidR="00DF62A6" w:rsidRPr="007B5451">
        <w:rPr>
          <w:rFonts w:ascii="Arial" w:hAnsi="Arial" w:cs="Arial"/>
          <w:b/>
          <w:rPrChange w:id="296" w:author="Яна Ерина" w:date="2018-11-26T17:39:00Z">
            <w:rPr>
              <w:rFonts w:ascii="Arial" w:hAnsi="Arial" w:cs="Arial"/>
              <w:b/>
            </w:rPr>
          </w:rPrChange>
        </w:rPr>
        <w:t>?</w:t>
      </w:r>
    </w:p>
    <w:p w:rsidR="003D6610" w:rsidRPr="00105580" w:rsidRDefault="00147480" w:rsidP="001C46B5">
      <w:pPr>
        <w:jc w:val="both"/>
        <w:rPr>
          <w:rFonts w:ascii="Arial" w:hAnsi="Arial" w:cs="Arial"/>
        </w:rPr>
      </w:pPr>
      <w:del w:id="297" w:author="Яна Ерина" w:date="2018-11-26T13:34:00Z">
        <w:r w:rsidRPr="007B5451" w:rsidDel="00DC0607">
          <w:rPr>
            <w:rFonts w:ascii="Arial" w:hAnsi="Arial" w:cs="Arial"/>
            <w:rPrChange w:id="298" w:author="Яна Ерина" w:date="2018-11-26T17:39:00Z">
              <w:rPr>
                <w:rFonts w:ascii="Arial" w:hAnsi="Arial" w:cs="Arial"/>
              </w:rPr>
            </w:rPrChange>
          </w:rPr>
          <w:delText>Шістдесят два</w:delText>
        </w:r>
      </w:del>
      <w:ins w:id="299" w:author="Яна Ерина" w:date="2018-11-26T13:34:00Z">
        <w:r w:rsidR="00DC0607" w:rsidRPr="007B5451">
          <w:rPr>
            <w:rFonts w:ascii="Arial" w:hAnsi="Arial" w:cs="Arial"/>
            <w:rPrChange w:id="300" w:author="Яна Ерина" w:date="2018-11-26T17:39:00Z">
              <w:rPr>
                <w:rFonts w:ascii="Arial" w:hAnsi="Arial" w:cs="Arial"/>
              </w:rPr>
            </w:rPrChange>
          </w:rPr>
          <w:t>62</w:t>
        </w:r>
      </w:ins>
      <w:r w:rsidRPr="007B5451">
        <w:rPr>
          <w:rFonts w:ascii="Arial" w:hAnsi="Arial" w:cs="Arial"/>
          <w:rPrChange w:id="301" w:author="Яна Ерина" w:date="2018-11-26T17:39:00Z">
            <w:rPr>
              <w:rFonts w:ascii="Arial" w:hAnsi="Arial" w:cs="Arial"/>
            </w:rPr>
          </w:rPrChange>
        </w:rPr>
        <w:t xml:space="preserve"> загальноміські</w:t>
      </w:r>
      <w:r w:rsidR="004E1B72" w:rsidRPr="007B5451">
        <w:rPr>
          <w:rFonts w:ascii="Arial" w:hAnsi="Arial" w:cs="Arial"/>
          <w:rPrChange w:id="302" w:author="Яна Ерина" w:date="2018-11-26T17:39:00Z">
            <w:rPr>
              <w:rFonts w:ascii="Arial" w:hAnsi="Arial" w:cs="Arial"/>
            </w:rPr>
          </w:rPrChange>
        </w:rPr>
        <w:t xml:space="preserve"> проекти</w:t>
      </w:r>
      <w:r w:rsidRPr="007B5451">
        <w:rPr>
          <w:rFonts w:ascii="Arial" w:hAnsi="Arial" w:cs="Arial"/>
          <w:rPrChange w:id="303" w:author="Яна Ерина" w:date="2018-11-26T17:39:00Z">
            <w:rPr>
              <w:rFonts w:ascii="Arial" w:hAnsi="Arial" w:cs="Arial"/>
            </w:rPr>
          </w:rPrChange>
        </w:rPr>
        <w:t xml:space="preserve"> були найчисельнішими. </w:t>
      </w:r>
      <w:ins w:id="304" w:author="Яна Ерина" w:date="2018-11-26T11:50:00Z">
        <w:r w:rsidR="008C1B8F" w:rsidRPr="007B5451">
          <w:rPr>
            <w:rFonts w:ascii="Arial" w:hAnsi="Arial" w:cs="Arial"/>
            <w:rPrChange w:id="305" w:author="Яна Ерина" w:date="2018-11-26T17:39:00Z">
              <w:rPr>
                <w:rFonts w:ascii="Arial" w:hAnsi="Arial" w:cs="Arial"/>
              </w:rPr>
            </w:rPrChange>
          </w:rPr>
          <w:t>У</w:t>
        </w:r>
      </w:ins>
      <w:del w:id="306" w:author="Яна Ерина" w:date="2018-11-26T11:50:00Z">
        <w:r w:rsidR="0097016B" w:rsidRPr="007B5451" w:rsidDel="008C1B8F">
          <w:rPr>
            <w:rFonts w:ascii="Arial" w:hAnsi="Arial" w:cs="Arial"/>
            <w:rPrChange w:id="307" w:author="Яна Ерина" w:date="2018-11-26T17:39:00Z">
              <w:rPr>
                <w:rFonts w:ascii="Arial" w:hAnsi="Arial" w:cs="Arial"/>
              </w:rPr>
            </w:rPrChange>
          </w:rPr>
          <w:delText>В</w:delText>
        </w:r>
      </w:del>
      <w:r w:rsidR="0097016B" w:rsidRPr="007B5451">
        <w:rPr>
          <w:rFonts w:ascii="Arial" w:hAnsi="Arial" w:cs="Arial"/>
          <w:rPrChange w:id="308" w:author="Яна Ерина" w:date="2018-11-26T17:39:00Z">
            <w:rPr>
              <w:rFonts w:ascii="Arial" w:hAnsi="Arial" w:cs="Arial"/>
            </w:rPr>
          </w:rPrChange>
        </w:rPr>
        <w:t xml:space="preserve"> змаганні між районами</w:t>
      </w:r>
      <w:r w:rsidR="004E1B72" w:rsidRPr="007B5451">
        <w:rPr>
          <w:rFonts w:ascii="Arial" w:hAnsi="Arial" w:cs="Arial"/>
          <w:rPrChange w:id="309" w:author="Яна Ерина" w:date="2018-11-26T17:39:00Z">
            <w:rPr>
              <w:rFonts w:ascii="Arial" w:hAnsi="Arial" w:cs="Arial"/>
            </w:rPr>
          </w:rPrChange>
        </w:rPr>
        <w:t xml:space="preserve"> </w:t>
      </w:r>
      <w:r w:rsidR="0097016B" w:rsidRPr="007B5451">
        <w:rPr>
          <w:rFonts w:ascii="Arial" w:hAnsi="Arial" w:cs="Arial"/>
          <w:rPrChange w:id="310" w:author="Яна Ерина" w:date="2018-11-26T17:39:00Z">
            <w:rPr>
              <w:rFonts w:ascii="Arial" w:hAnsi="Arial" w:cs="Arial"/>
            </w:rPr>
          </w:rPrChange>
        </w:rPr>
        <w:t xml:space="preserve">перемогла </w:t>
      </w:r>
      <w:ins w:id="311" w:author="Яна Ерина" w:date="2018-11-26T11:50:00Z">
        <w:r w:rsidR="008C1B8F" w:rsidRPr="007B5451">
          <w:rPr>
            <w:rFonts w:ascii="Arial" w:hAnsi="Arial" w:cs="Arial"/>
            <w:rPrChange w:id="312" w:author="Яна Ерина" w:date="2018-11-26T17:39:00Z">
              <w:rPr>
                <w:rFonts w:ascii="Arial" w:hAnsi="Arial" w:cs="Arial"/>
              </w:rPr>
            </w:rPrChange>
          </w:rPr>
          <w:t>«</w:t>
        </w:r>
      </w:ins>
      <w:del w:id="313" w:author="Яна Ерина" w:date="2018-11-26T11:50:00Z">
        <w:r w:rsidR="00404899" w:rsidRPr="007B5451" w:rsidDel="008C1B8F">
          <w:rPr>
            <w:rFonts w:ascii="Arial" w:hAnsi="Arial" w:cs="Arial"/>
            <w:rPrChange w:id="314" w:author="Яна Ерина" w:date="2018-11-26T17:39:00Z">
              <w:rPr>
                <w:rFonts w:ascii="Arial" w:hAnsi="Arial" w:cs="Arial"/>
              </w:rPr>
            </w:rPrChange>
          </w:rPr>
          <w:delText>“</w:delText>
        </w:r>
      </w:del>
      <w:r w:rsidR="00404899" w:rsidRPr="007B5451">
        <w:rPr>
          <w:rFonts w:ascii="Arial" w:hAnsi="Arial" w:cs="Arial"/>
          <w:rPrChange w:id="315" w:author="Яна Ерина" w:date="2018-11-26T17:39:00Z">
            <w:rPr>
              <w:rFonts w:ascii="Arial" w:hAnsi="Arial" w:cs="Arial"/>
            </w:rPr>
          </w:rPrChange>
        </w:rPr>
        <w:t>дружба</w:t>
      </w:r>
      <w:ins w:id="316" w:author="Яна Ерина" w:date="2018-11-26T11:50:00Z">
        <w:r w:rsidR="008C1B8F" w:rsidRPr="007B5451">
          <w:rPr>
            <w:rFonts w:ascii="Arial" w:hAnsi="Arial" w:cs="Arial"/>
            <w:rPrChange w:id="317" w:author="Яна Ерина" w:date="2018-11-26T17:39:00Z">
              <w:rPr>
                <w:rFonts w:ascii="Arial" w:hAnsi="Arial" w:cs="Arial"/>
              </w:rPr>
            </w:rPrChange>
          </w:rPr>
          <w:t>»</w:t>
        </w:r>
      </w:ins>
      <w:del w:id="318" w:author="Яна Ерина" w:date="2018-11-26T11:50:00Z">
        <w:r w:rsidR="00404899" w:rsidRPr="007B5451" w:rsidDel="008C1B8F">
          <w:rPr>
            <w:rFonts w:ascii="Arial" w:hAnsi="Arial" w:cs="Arial"/>
            <w:rPrChange w:id="319" w:author="Яна Ерина" w:date="2018-11-26T17:39:00Z">
              <w:rPr>
                <w:rFonts w:ascii="Arial" w:hAnsi="Arial" w:cs="Arial"/>
              </w:rPr>
            </w:rPrChange>
          </w:rPr>
          <w:delText>”</w:delText>
        </w:r>
      </w:del>
      <w:r w:rsidR="00404899" w:rsidRPr="007B5451">
        <w:rPr>
          <w:rFonts w:ascii="Arial" w:hAnsi="Arial" w:cs="Arial"/>
          <w:rPrChange w:id="320" w:author="Яна Ерина" w:date="2018-11-26T17:39:00Z">
            <w:rPr>
              <w:rFonts w:ascii="Arial" w:hAnsi="Arial" w:cs="Arial"/>
            </w:rPr>
          </w:rPrChange>
        </w:rPr>
        <w:t xml:space="preserve"> </w:t>
      </w:r>
      <w:r w:rsidR="0097016B" w:rsidRPr="007B5451">
        <w:rPr>
          <w:rFonts w:ascii="Arial" w:hAnsi="Arial" w:cs="Arial"/>
          <w:rPrChange w:id="321" w:author="Яна Ерина" w:date="2018-11-26T17:39:00Z">
            <w:rPr>
              <w:rFonts w:ascii="Arial" w:hAnsi="Arial" w:cs="Arial"/>
            </w:rPr>
          </w:rPrChange>
        </w:rPr>
        <w:t>трьох районів-лідерів</w:t>
      </w:r>
      <w:del w:id="322" w:author="Яна Ерина" w:date="2018-11-26T17:53:00Z">
        <w:r w:rsidR="0097016B" w:rsidRPr="007B5451" w:rsidDel="00B951B8">
          <w:rPr>
            <w:rFonts w:ascii="Arial" w:hAnsi="Arial" w:cs="Arial"/>
            <w:rPrChange w:id="323" w:author="Яна Ерина" w:date="2018-11-26T17:39:00Z">
              <w:rPr>
                <w:rFonts w:ascii="Arial" w:hAnsi="Arial" w:cs="Arial"/>
              </w:rPr>
            </w:rPrChange>
          </w:rPr>
          <w:delText>,</w:delText>
        </w:r>
      </w:del>
      <w:r w:rsidR="0097016B" w:rsidRPr="007B5451">
        <w:rPr>
          <w:rFonts w:ascii="Arial" w:hAnsi="Arial" w:cs="Arial"/>
          <w:rPrChange w:id="324" w:author="Яна Ерина" w:date="2018-11-26T17:39:00Z">
            <w:rPr>
              <w:rFonts w:ascii="Arial" w:hAnsi="Arial" w:cs="Arial"/>
            </w:rPr>
          </w:rPrChange>
        </w:rPr>
        <w:t xml:space="preserve"> </w:t>
      </w:r>
      <w:ins w:id="325" w:author="Яна Ерина" w:date="2018-11-26T11:51:00Z">
        <w:r w:rsidR="008C1B8F" w:rsidRPr="007B5451">
          <w:rPr>
            <w:rFonts w:ascii="Arial" w:hAnsi="Arial" w:cs="Arial"/>
            <w:rPrChange w:id="326" w:author="Яна Ерина" w:date="2018-11-26T17:39:00Z">
              <w:rPr>
                <w:rFonts w:ascii="Arial" w:hAnsi="Arial" w:cs="Arial"/>
              </w:rPr>
            </w:rPrChange>
          </w:rPr>
          <w:t>у</w:t>
        </w:r>
      </w:ins>
      <w:del w:id="327" w:author="Яна Ерина" w:date="2018-11-26T11:51:00Z">
        <w:r w:rsidR="00404899" w:rsidRPr="007B5451" w:rsidDel="008C1B8F">
          <w:rPr>
            <w:rFonts w:ascii="Arial" w:hAnsi="Arial" w:cs="Arial"/>
            <w:rPrChange w:id="328" w:author="Яна Ерина" w:date="2018-11-26T17:39:00Z">
              <w:rPr>
                <w:rFonts w:ascii="Arial" w:hAnsi="Arial" w:cs="Arial"/>
              </w:rPr>
            </w:rPrChange>
          </w:rPr>
          <w:delText>в</w:delText>
        </w:r>
      </w:del>
      <w:r w:rsidR="00404899" w:rsidRPr="007B5451">
        <w:rPr>
          <w:rFonts w:ascii="Arial" w:hAnsi="Arial" w:cs="Arial"/>
          <w:rPrChange w:id="329" w:author="Яна Ерина" w:date="2018-11-26T17:39:00Z">
            <w:rPr>
              <w:rFonts w:ascii="Arial" w:hAnsi="Arial" w:cs="Arial"/>
            </w:rPr>
          </w:rPrChange>
        </w:rPr>
        <w:t xml:space="preserve"> контрасті </w:t>
      </w:r>
      <w:r w:rsidR="0097016B" w:rsidRPr="007B5451">
        <w:rPr>
          <w:rFonts w:ascii="Arial" w:hAnsi="Arial" w:cs="Arial"/>
          <w:rPrChange w:id="330" w:author="Яна Ерина" w:date="2018-11-26T17:39:00Z">
            <w:rPr>
              <w:rFonts w:ascii="Arial" w:hAnsi="Arial" w:cs="Arial"/>
            </w:rPr>
          </w:rPrChange>
        </w:rPr>
        <w:t>з</w:t>
      </w:r>
      <w:r w:rsidR="00404899" w:rsidRPr="007B5451">
        <w:rPr>
          <w:rFonts w:ascii="Arial" w:hAnsi="Arial" w:cs="Arial"/>
          <w:rPrChange w:id="331" w:author="Яна Ерина" w:date="2018-11-26T17:39:00Z">
            <w:rPr>
              <w:rFonts w:ascii="Arial" w:hAnsi="Arial" w:cs="Arial"/>
            </w:rPr>
          </w:rPrChange>
        </w:rPr>
        <w:t xml:space="preserve"> </w:t>
      </w:r>
      <w:r w:rsidR="0097016B" w:rsidRPr="007B5451">
        <w:rPr>
          <w:rFonts w:ascii="Arial" w:hAnsi="Arial" w:cs="Arial"/>
          <w:rPrChange w:id="332" w:author="Яна Ерина" w:date="2018-11-26T17:39:00Z">
            <w:rPr>
              <w:rFonts w:ascii="Arial" w:hAnsi="Arial" w:cs="Arial"/>
            </w:rPr>
          </w:rPrChange>
        </w:rPr>
        <w:t>низькою активністю престижн</w:t>
      </w:r>
      <w:r w:rsidR="003D6610" w:rsidRPr="007B5451">
        <w:rPr>
          <w:rFonts w:ascii="Arial" w:hAnsi="Arial" w:cs="Arial"/>
          <w:rPrChange w:id="333" w:author="Яна Ерина" w:date="2018-11-26T17:39:00Z">
            <w:rPr>
              <w:rFonts w:ascii="Arial" w:hAnsi="Arial" w:cs="Arial"/>
            </w:rPr>
          </w:rPrChange>
        </w:rPr>
        <w:t>ого району Києва</w:t>
      </w:r>
      <w:r w:rsidR="0097016B" w:rsidRPr="007B5451">
        <w:rPr>
          <w:rFonts w:ascii="Arial" w:hAnsi="Arial" w:cs="Arial"/>
          <w:rPrChange w:id="334" w:author="Яна Ерина" w:date="2018-11-26T17:39:00Z">
            <w:rPr>
              <w:rFonts w:ascii="Arial" w:hAnsi="Arial" w:cs="Arial"/>
            </w:rPr>
          </w:rPrChange>
        </w:rPr>
        <w:t xml:space="preserve">. </w:t>
      </w:r>
      <w:r w:rsidR="00404899" w:rsidRPr="007B5451">
        <w:rPr>
          <w:rFonts w:ascii="Arial" w:hAnsi="Arial" w:cs="Arial"/>
          <w:rPrChange w:id="335" w:author="Яна Ерина" w:date="2018-11-26T17:39:00Z">
            <w:rPr>
              <w:rFonts w:ascii="Arial" w:hAnsi="Arial" w:cs="Arial"/>
            </w:rPr>
          </w:rPrChange>
        </w:rPr>
        <w:t xml:space="preserve">За сумою бюджету проектів Солом’янський, Дарницький та Шевченківський райони отримали найбільше </w:t>
      </w:r>
      <w:r w:rsidR="00404899" w:rsidRPr="007B5451">
        <w:rPr>
          <w:rFonts w:ascii="Arial" w:hAnsi="Arial" w:cs="Arial"/>
          <w:rPrChange w:id="336" w:author="Яна Ерина" w:date="2018-11-26T17:39:00Z">
            <w:rPr>
              <w:rFonts w:ascii="Arial" w:hAnsi="Arial" w:cs="Arial"/>
            </w:rPr>
          </w:rPrChange>
        </w:rPr>
        <w:lastRenderedPageBreak/>
        <w:t>фінансуван</w:t>
      </w:r>
      <w:r w:rsidR="00083948" w:rsidRPr="007B5451">
        <w:rPr>
          <w:rFonts w:ascii="Arial" w:hAnsi="Arial" w:cs="Arial"/>
          <w:rPrChange w:id="337" w:author="Яна Ерина" w:date="2018-11-26T17:39:00Z">
            <w:rPr>
              <w:rFonts w:ascii="Arial" w:hAnsi="Arial" w:cs="Arial"/>
            </w:rPr>
          </w:rPrChange>
        </w:rPr>
        <w:t>ня з бюджету участі на 2019 рік:</w:t>
      </w:r>
      <w:del w:id="338" w:author="Яна Ерина" w:date="2018-11-26T13:35:00Z">
        <w:r w:rsidR="00404899" w:rsidRPr="007B5451" w:rsidDel="00DC0607">
          <w:rPr>
            <w:rFonts w:ascii="Arial" w:hAnsi="Arial" w:cs="Arial"/>
            <w:rPrChange w:id="339" w:author="Яна Ерина" w:date="2018-11-26T17:39:00Z">
              <w:rPr>
                <w:rFonts w:ascii="Arial" w:hAnsi="Arial" w:cs="Arial"/>
              </w:rPr>
            </w:rPrChange>
          </w:rPr>
          <w:delText xml:space="preserve">  </w:delText>
        </w:r>
      </w:del>
      <w:ins w:id="340" w:author="Яна Ерина" w:date="2018-11-26T13:35:00Z">
        <w:r w:rsidR="00DC0607" w:rsidRPr="007B5451">
          <w:rPr>
            <w:rFonts w:ascii="Arial" w:hAnsi="Arial" w:cs="Arial"/>
            <w:rPrChange w:id="341" w:author="Яна Ерина" w:date="2018-11-26T17:39:00Z">
              <w:rPr>
                <w:rFonts w:ascii="Arial" w:hAnsi="Arial" w:cs="Arial"/>
              </w:rPr>
            </w:rPrChange>
          </w:rPr>
          <w:t xml:space="preserve"> </w:t>
        </w:r>
      </w:ins>
      <w:r w:rsidR="00404899" w:rsidRPr="007B5451">
        <w:rPr>
          <w:rFonts w:ascii="Arial" w:hAnsi="Arial" w:cs="Arial"/>
          <w:rPrChange w:id="342" w:author="Яна Ерина" w:date="2018-11-26T17:39:00Z">
            <w:rPr>
              <w:rFonts w:ascii="Arial" w:hAnsi="Arial" w:cs="Arial"/>
            </w:rPr>
          </w:rPrChange>
        </w:rPr>
        <w:t xml:space="preserve">18,5 млн, 17,6 млн та 16,4 млн гривень відповідно. </w:t>
      </w:r>
      <w:ins w:id="343" w:author="Яна Ерина" w:date="2018-11-26T11:51:00Z">
        <w:r w:rsidR="008C1B8F" w:rsidRPr="007B5451">
          <w:rPr>
            <w:rFonts w:ascii="Arial" w:hAnsi="Arial" w:cs="Arial"/>
            <w:rPrChange w:id="344" w:author="Яна Ерина" w:date="2018-11-26T17:39:00Z">
              <w:rPr>
                <w:rFonts w:ascii="Arial" w:hAnsi="Arial" w:cs="Arial"/>
              </w:rPr>
            </w:rPrChange>
          </w:rPr>
          <w:t>У</w:t>
        </w:r>
      </w:ins>
      <w:del w:id="345" w:author="Яна Ерина" w:date="2018-11-26T11:51:00Z">
        <w:r w:rsidR="00404899" w:rsidRPr="007B5451" w:rsidDel="008C1B8F">
          <w:rPr>
            <w:rFonts w:ascii="Arial" w:hAnsi="Arial" w:cs="Arial"/>
            <w:rPrChange w:id="346" w:author="Яна Ерина" w:date="2018-11-26T17:39:00Z">
              <w:rPr>
                <w:rFonts w:ascii="Arial" w:hAnsi="Arial" w:cs="Arial"/>
              </w:rPr>
            </w:rPrChange>
          </w:rPr>
          <w:delText>В</w:delText>
        </w:r>
      </w:del>
      <w:r w:rsidR="00404899" w:rsidRPr="007B5451">
        <w:rPr>
          <w:rFonts w:ascii="Arial" w:hAnsi="Arial" w:cs="Arial"/>
          <w:rPrChange w:id="347" w:author="Яна Ерина" w:date="2018-11-26T17:39:00Z">
            <w:rPr>
              <w:rFonts w:ascii="Arial" w:hAnsi="Arial" w:cs="Arial"/>
            </w:rPr>
          </w:rPrChange>
        </w:rPr>
        <w:t xml:space="preserve"> наступній трійці районів</w:t>
      </w:r>
      <w:ins w:id="348" w:author="Яна Ерина" w:date="2018-11-26T17:54:00Z">
        <w:r w:rsidR="00B951B8">
          <w:rPr>
            <w:rFonts w:ascii="Arial" w:hAnsi="Arial" w:cs="Arial"/>
          </w:rPr>
          <w:t xml:space="preserve"> –</w:t>
        </w:r>
      </w:ins>
      <w:r w:rsidR="00404899" w:rsidRPr="00B951B8">
        <w:rPr>
          <w:rFonts w:ascii="Arial" w:hAnsi="Arial" w:cs="Arial"/>
        </w:rPr>
        <w:t xml:space="preserve"> </w:t>
      </w:r>
      <w:del w:id="349" w:author="Яна Ерина" w:date="2018-11-26T14:42:00Z">
        <w:r w:rsidR="00404899" w:rsidRPr="00B951B8" w:rsidDel="00777C29">
          <w:rPr>
            <w:rFonts w:ascii="Arial" w:hAnsi="Arial" w:cs="Arial"/>
          </w:rPr>
          <w:delText xml:space="preserve">слідує </w:delText>
        </w:r>
      </w:del>
      <w:r w:rsidR="00404899" w:rsidRPr="00B951B8">
        <w:rPr>
          <w:rFonts w:ascii="Arial" w:hAnsi="Arial" w:cs="Arial"/>
        </w:rPr>
        <w:t xml:space="preserve">Деснянський, Голосіївський та </w:t>
      </w:r>
      <w:r w:rsidR="003D6610" w:rsidRPr="00B951B8">
        <w:rPr>
          <w:rFonts w:ascii="Arial" w:hAnsi="Arial" w:cs="Arial"/>
        </w:rPr>
        <w:t>Святошинський район</w:t>
      </w:r>
      <w:ins w:id="350" w:author="Яна Ерина" w:date="2018-11-26T11:52:00Z">
        <w:r w:rsidR="008C1B8F" w:rsidRPr="00B951B8">
          <w:rPr>
            <w:rFonts w:ascii="Arial" w:hAnsi="Arial" w:cs="Arial"/>
          </w:rPr>
          <w:t>и</w:t>
        </w:r>
      </w:ins>
      <w:r w:rsidR="003D6610" w:rsidRPr="00B951B8">
        <w:rPr>
          <w:rFonts w:ascii="Arial" w:hAnsi="Arial" w:cs="Arial"/>
        </w:rPr>
        <w:t xml:space="preserve"> з бюджетами </w:t>
      </w:r>
      <w:ins w:id="351" w:author="Яна Ерина" w:date="2018-11-26T11:52:00Z">
        <w:r w:rsidR="008C1B8F" w:rsidRPr="00B951B8">
          <w:rPr>
            <w:rFonts w:ascii="Arial" w:hAnsi="Arial" w:cs="Arial"/>
          </w:rPr>
          <w:t>в</w:t>
        </w:r>
      </w:ins>
      <w:del w:id="352" w:author="Яна Ерина" w:date="2018-11-26T11:52:00Z">
        <w:r w:rsidR="003D6610" w:rsidRPr="00B951B8" w:rsidDel="008C1B8F">
          <w:rPr>
            <w:rFonts w:ascii="Arial" w:hAnsi="Arial" w:cs="Arial"/>
          </w:rPr>
          <w:delText>у</w:delText>
        </w:r>
      </w:del>
      <w:r w:rsidR="003D6610" w:rsidRPr="00B951B8">
        <w:rPr>
          <w:rFonts w:ascii="Arial" w:hAnsi="Arial" w:cs="Arial"/>
        </w:rPr>
        <w:t xml:space="preserve"> 15,1 млн, 13,</w:t>
      </w:r>
      <w:del w:id="353" w:author="Яна Ерина" w:date="2018-11-26T11:52:00Z">
        <w:r w:rsidR="003D6610" w:rsidRPr="00B951B8" w:rsidDel="008C1B8F">
          <w:rPr>
            <w:rFonts w:ascii="Arial" w:hAnsi="Arial" w:cs="Arial"/>
          </w:rPr>
          <w:delText xml:space="preserve"> </w:delText>
        </w:r>
      </w:del>
      <w:r w:rsidR="003D6610" w:rsidRPr="00B951B8">
        <w:rPr>
          <w:rFonts w:ascii="Arial" w:hAnsi="Arial" w:cs="Arial"/>
        </w:rPr>
        <w:t>1 млн та 13</w:t>
      </w:r>
      <w:del w:id="354" w:author="Яна Ерина" w:date="2018-11-26T15:13:00Z">
        <w:r w:rsidR="003D6610" w:rsidRPr="00B951B8" w:rsidDel="004C4C3C">
          <w:rPr>
            <w:rFonts w:ascii="Arial" w:hAnsi="Arial" w:cs="Arial"/>
          </w:rPr>
          <w:delText>,0</w:delText>
        </w:r>
      </w:del>
      <w:r w:rsidR="003D6610" w:rsidRPr="00B951B8">
        <w:rPr>
          <w:rFonts w:ascii="Arial" w:hAnsi="Arial" w:cs="Arial"/>
        </w:rPr>
        <w:t xml:space="preserve"> млн</w:t>
      </w:r>
      <w:del w:id="355" w:author="Яна Ерина" w:date="2018-11-26T11:52:00Z">
        <w:r w:rsidR="003D6610" w:rsidRPr="00B951B8" w:rsidDel="008C1B8F">
          <w:rPr>
            <w:rFonts w:ascii="Arial" w:hAnsi="Arial" w:cs="Arial"/>
          </w:rPr>
          <w:delText>.</w:delText>
        </w:r>
      </w:del>
      <w:r w:rsidR="003D6610" w:rsidRPr="00B951B8">
        <w:rPr>
          <w:rFonts w:ascii="Arial" w:hAnsi="Arial" w:cs="Arial"/>
        </w:rPr>
        <w:t xml:space="preserve"> гривень. </w:t>
      </w:r>
      <w:r w:rsidR="00036C11" w:rsidRPr="00B951B8">
        <w:rPr>
          <w:rFonts w:ascii="Arial" w:hAnsi="Arial" w:cs="Arial"/>
        </w:rPr>
        <w:t xml:space="preserve">Оболонський район </w:t>
      </w:r>
      <w:ins w:id="356" w:author="Яна Ерина" w:date="2018-11-26T17:27:00Z">
        <w:r w:rsidR="008F4C65" w:rsidRPr="00B951B8">
          <w:rPr>
            <w:rFonts w:ascii="Arial" w:hAnsi="Arial" w:cs="Arial"/>
          </w:rPr>
          <w:t>і</w:t>
        </w:r>
      </w:ins>
      <w:r w:rsidR="00036C11" w:rsidRPr="00B951B8">
        <w:rPr>
          <w:rFonts w:ascii="Arial" w:hAnsi="Arial" w:cs="Arial"/>
        </w:rPr>
        <w:t xml:space="preserve">з </w:t>
      </w:r>
      <w:del w:id="357" w:author="Яна Ерина" w:date="2018-11-26T13:35:00Z">
        <w:r w:rsidR="00036C11" w:rsidRPr="00B951B8" w:rsidDel="00DC0607">
          <w:rPr>
            <w:rFonts w:ascii="Arial" w:hAnsi="Arial" w:cs="Arial"/>
          </w:rPr>
          <w:delText>10</w:delText>
        </w:r>
      </w:del>
      <w:del w:id="358" w:author="Яна Ерина" w:date="2018-11-26T11:53:00Z">
        <w:r w:rsidR="00036C11" w:rsidRPr="00B951B8" w:rsidDel="008C1B8F">
          <w:rPr>
            <w:rFonts w:ascii="Arial" w:hAnsi="Arial" w:cs="Arial"/>
          </w:rPr>
          <w:delText xml:space="preserve"> млн.</w:delText>
        </w:r>
      </w:del>
      <w:del w:id="359" w:author="Яна Ерина" w:date="2018-11-26T13:35:00Z">
        <w:r w:rsidR="00036C11" w:rsidRPr="00B951B8" w:rsidDel="00DC0607">
          <w:rPr>
            <w:rFonts w:ascii="Arial" w:hAnsi="Arial" w:cs="Arial"/>
          </w:rPr>
          <w:delText xml:space="preserve"> </w:delText>
        </w:r>
      </w:del>
      <w:r w:rsidR="00036C11" w:rsidRPr="00B951B8">
        <w:rPr>
          <w:rFonts w:ascii="Arial" w:hAnsi="Arial" w:cs="Arial"/>
        </w:rPr>
        <w:t xml:space="preserve">бюджетом </w:t>
      </w:r>
      <w:ins w:id="360" w:author="Яна Ерина" w:date="2018-11-26T13:35:00Z">
        <w:r w:rsidR="00DC0607" w:rsidRPr="00B951B8">
          <w:rPr>
            <w:rFonts w:ascii="Arial" w:hAnsi="Arial" w:cs="Arial"/>
          </w:rPr>
          <w:t xml:space="preserve">10 млн гривень </w:t>
        </w:r>
      </w:ins>
      <w:del w:id="361" w:author="Яна Ерина" w:date="2018-11-26T11:54:00Z">
        <w:r w:rsidR="00036C11" w:rsidRPr="00B951B8" w:rsidDel="008C1B8F">
          <w:rPr>
            <w:rFonts w:ascii="Arial" w:hAnsi="Arial" w:cs="Arial"/>
          </w:rPr>
          <w:delText>знаходи</w:delText>
        </w:r>
      </w:del>
      <w:ins w:id="362" w:author="Яна Ерина" w:date="2018-11-26T11:54:00Z">
        <w:r w:rsidR="008C1B8F" w:rsidRPr="00B951B8">
          <w:rPr>
            <w:rFonts w:ascii="Arial" w:hAnsi="Arial" w:cs="Arial"/>
          </w:rPr>
          <w:t>місти</w:t>
        </w:r>
      </w:ins>
      <w:r w:rsidR="00036C11" w:rsidRPr="00B951B8">
        <w:rPr>
          <w:rFonts w:ascii="Arial" w:hAnsi="Arial" w:cs="Arial"/>
        </w:rPr>
        <w:t xml:space="preserve">ться всередині списку районів. </w:t>
      </w:r>
      <w:r w:rsidR="003D6610" w:rsidRPr="00B951B8">
        <w:rPr>
          <w:rFonts w:ascii="Arial" w:hAnsi="Arial" w:cs="Arial"/>
        </w:rPr>
        <w:t>Дніпровський, Подільський та Печерський райони за</w:t>
      </w:r>
      <w:del w:id="363" w:author="Яна Ерина" w:date="2018-11-26T11:54:00Z">
        <w:r w:rsidR="003D6610" w:rsidRPr="00B951B8" w:rsidDel="008C1B8F">
          <w:rPr>
            <w:rFonts w:ascii="Arial" w:hAnsi="Arial" w:cs="Arial"/>
          </w:rPr>
          <w:delText>крив</w:delText>
        </w:r>
      </w:del>
      <w:ins w:id="364" w:author="Яна Ерина" w:date="2018-11-26T11:54:00Z">
        <w:r w:rsidR="008C1B8F" w:rsidRPr="00B951B8">
          <w:rPr>
            <w:rFonts w:ascii="Arial" w:hAnsi="Arial" w:cs="Arial"/>
          </w:rPr>
          <w:t>мик</w:t>
        </w:r>
      </w:ins>
      <w:r w:rsidR="003D6610" w:rsidRPr="00B951B8">
        <w:rPr>
          <w:rFonts w:ascii="Arial" w:hAnsi="Arial" w:cs="Arial"/>
        </w:rPr>
        <w:t>ають рейтинг</w:t>
      </w:r>
      <w:del w:id="365" w:author="Яна Ерина" w:date="2018-11-26T11:53:00Z">
        <w:r w:rsidR="003D6610" w:rsidRPr="00B951B8" w:rsidDel="008C1B8F">
          <w:rPr>
            <w:rFonts w:ascii="Arial" w:hAnsi="Arial" w:cs="Arial"/>
          </w:rPr>
          <w:delText>,</w:delText>
        </w:r>
      </w:del>
      <w:r w:rsidR="003D6610" w:rsidRPr="00682495">
        <w:rPr>
          <w:rFonts w:ascii="Arial" w:hAnsi="Arial" w:cs="Arial"/>
        </w:rPr>
        <w:t xml:space="preserve"> </w:t>
      </w:r>
      <w:ins w:id="366" w:author="Яна Ерина" w:date="2018-11-26T17:27:00Z">
        <w:r w:rsidR="008F4C65" w:rsidRPr="00682495">
          <w:rPr>
            <w:rFonts w:ascii="Arial" w:hAnsi="Arial" w:cs="Arial"/>
          </w:rPr>
          <w:t>і</w:t>
        </w:r>
      </w:ins>
      <w:r w:rsidR="003D6610" w:rsidRPr="00682495">
        <w:rPr>
          <w:rFonts w:ascii="Arial" w:hAnsi="Arial" w:cs="Arial"/>
        </w:rPr>
        <w:t xml:space="preserve">з </w:t>
      </w:r>
      <w:del w:id="367" w:author="Яна Ерина" w:date="2018-11-26T11:55:00Z">
        <w:r w:rsidR="003D6610" w:rsidRPr="00682495" w:rsidDel="008C1B8F">
          <w:rPr>
            <w:rFonts w:ascii="Arial" w:hAnsi="Arial" w:cs="Arial"/>
          </w:rPr>
          <w:delText>значн</w:delText>
        </w:r>
      </w:del>
      <w:ins w:id="368" w:author="Яна Ерина" w:date="2018-11-26T11:55:00Z">
        <w:r w:rsidR="008C1B8F" w:rsidRPr="00682495">
          <w:rPr>
            <w:rFonts w:ascii="Arial" w:hAnsi="Arial" w:cs="Arial"/>
          </w:rPr>
          <w:t>чимал</w:t>
        </w:r>
      </w:ins>
      <w:r w:rsidR="003D6610" w:rsidRPr="00682495">
        <w:rPr>
          <w:rFonts w:ascii="Arial" w:hAnsi="Arial" w:cs="Arial"/>
        </w:rPr>
        <w:t>им відставанням третього: 8,6 млн, 7</w:t>
      </w:r>
      <w:del w:id="369" w:author="Яна Ерина" w:date="2018-11-26T15:14:00Z">
        <w:r w:rsidR="003D6610" w:rsidRPr="00C4105B" w:rsidDel="004C4C3C">
          <w:rPr>
            <w:rFonts w:ascii="Arial" w:hAnsi="Arial" w:cs="Arial"/>
          </w:rPr>
          <w:delText>,0</w:delText>
        </w:r>
      </w:del>
      <w:r w:rsidR="003D6610" w:rsidRPr="00C4105B">
        <w:rPr>
          <w:rFonts w:ascii="Arial" w:hAnsi="Arial" w:cs="Arial"/>
        </w:rPr>
        <w:t xml:space="preserve"> млн та 3,2 млн. Святошинський</w:t>
      </w:r>
      <w:ins w:id="370" w:author="Яна Ерина" w:date="2018-11-26T11:55:00Z">
        <w:r w:rsidR="008C1B8F" w:rsidRPr="00C4105B">
          <w:rPr>
            <w:rFonts w:ascii="Arial" w:hAnsi="Arial" w:cs="Arial"/>
          </w:rPr>
          <w:t xml:space="preserve"> </w:t>
        </w:r>
      </w:ins>
      <w:ins w:id="371" w:author="Яна Ерина" w:date="2018-11-26T14:42:00Z">
        <w:r w:rsidR="00777C29" w:rsidRPr="00C4105B">
          <w:rPr>
            <w:rFonts w:ascii="Arial" w:hAnsi="Arial" w:cs="Arial"/>
          </w:rPr>
          <w:t>–</w:t>
        </w:r>
      </w:ins>
      <w:del w:id="372" w:author="Яна Ерина" w:date="2018-11-26T11:55:00Z">
        <w:r w:rsidR="003D6610" w:rsidRPr="00C4105B" w:rsidDel="008C1B8F">
          <w:rPr>
            <w:rFonts w:ascii="Arial" w:hAnsi="Arial" w:cs="Arial"/>
          </w:rPr>
          <w:delText>,</w:delText>
        </w:r>
      </w:del>
      <w:r w:rsidR="003D6610" w:rsidRPr="00C4105B">
        <w:rPr>
          <w:rFonts w:ascii="Arial" w:hAnsi="Arial" w:cs="Arial"/>
        </w:rPr>
        <w:t xml:space="preserve"> один із райо</w:t>
      </w:r>
      <w:r w:rsidR="00083948" w:rsidRPr="00C4105B">
        <w:rPr>
          <w:rFonts w:ascii="Arial" w:hAnsi="Arial" w:cs="Arial"/>
        </w:rPr>
        <w:t xml:space="preserve">нів, </w:t>
      </w:r>
      <w:ins w:id="373" w:author="Яна Ерина" w:date="2018-11-26T11:55:00Z">
        <w:r w:rsidR="008C1B8F" w:rsidRPr="00C4105B">
          <w:rPr>
            <w:rFonts w:ascii="Arial" w:hAnsi="Arial" w:cs="Arial"/>
          </w:rPr>
          <w:t>у</w:t>
        </w:r>
      </w:ins>
      <w:del w:id="374" w:author="Яна Ерина" w:date="2018-11-26T11:55:00Z">
        <w:r w:rsidR="00083948" w:rsidRPr="00C4105B" w:rsidDel="008C1B8F">
          <w:rPr>
            <w:rFonts w:ascii="Arial" w:hAnsi="Arial" w:cs="Arial"/>
          </w:rPr>
          <w:delText>в</w:delText>
        </w:r>
      </w:del>
      <w:r w:rsidR="00083948" w:rsidRPr="00C4105B">
        <w:rPr>
          <w:rFonts w:ascii="Arial" w:hAnsi="Arial" w:cs="Arial"/>
        </w:rPr>
        <w:t xml:space="preserve"> якому реалізовуватимуть </w:t>
      </w:r>
      <w:del w:id="375" w:author="Яна Ерина" w:date="2018-11-26T13:36:00Z">
        <w:r w:rsidR="00083948" w:rsidRPr="00C4105B" w:rsidDel="00DC0607">
          <w:rPr>
            <w:rFonts w:ascii="Arial" w:hAnsi="Arial" w:cs="Arial"/>
          </w:rPr>
          <w:delText xml:space="preserve">два </w:delText>
        </w:r>
      </w:del>
      <w:ins w:id="376" w:author="Яна Ерина" w:date="2018-11-26T13:36:00Z">
        <w:r w:rsidR="00DC0607" w:rsidRPr="00C4105B">
          <w:rPr>
            <w:rFonts w:ascii="Arial" w:hAnsi="Arial" w:cs="Arial"/>
          </w:rPr>
          <w:t xml:space="preserve">2 </w:t>
        </w:r>
      </w:ins>
      <w:r w:rsidR="00083948" w:rsidRPr="00C4105B">
        <w:rPr>
          <w:rFonts w:ascii="Arial" w:hAnsi="Arial" w:cs="Arial"/>
        </w:rPr>
        <w:t xml:space="preserve">проекти </w:t>
      </w:r>
      <w:ins w:id="377" w:author="Яна Ерина" w:date="2018-11-26T11:55:00Z">
        <w:r w:rsidR="008C1B8F" w:rsidRPr="00C4105B">
          <w:rPr>
            <w:rFonts w:ascii="Arial" w:hAnsi="Arial" w:cs="Arial"/>
          </w:rPr>
          <w:t>і</w:t>
        </w:r>
      </w:ins>
      <w:r w:rsidR="00083948" w:rsidRPr="00C4105B">
        <w:rPr>
          <w:rFonts w:ascii="Arial" w:hAnsi="Arial" w:cs="Arial"/>
        </w:rPr>
        <w:t>з сумою</w:t>
      </w:r>
      <w:r w:rsidR="003D6610" w:rsidRPr="00C4105B">
        <w:rPr>
          <w:rFonts w:ascii="Arial" w:hAnsi="Arial" w:cs="Arial"/>
        </w:rPr>
        <w:t xml:space="preserve"> </w:t>
      </w:r>
      <w:del w:id="378" w:author="Яна Ерина" w:date="2018-11-26T11:55:00Z">
        <w:r w:rsidR="003D6610" w:rsidRPr="00C4105B" w:rsidDel="008C1B8F">
          <w:rPr>
            <w:rFonts w:ascii="Arial" w:hAnsi="Arial" w:cs="Arial"/>
          </w:rPr>
          <w:delText>три мільйони</w:delText>
        </w:r>
      </w:del>
      <w:ins w:id="379" w:author="Яна Ерина" w:date="2018-11-26T11:55:00Z">
        <w:r w:rsidR="004C4C3C" w:rsidRPr="00C4105B">
          <w:rPr>
            <w:rFonts w:ascii="Arial" w:hAnsi="Arial" w:cs="Arial"/>
          </w:rPr>
          <w:t>3</w:t>
        </w:r>
        <w:r w:rsidR="008C1B8F" w:rsidRPr="00C4105B">
          <w:rPr>
            <w:rFonts w:ascii="Arial" w:hAnsi="Arial" w:cs="Arial"/>
          </w:rPr>
          <w:t xml:space="preserve"> млн</w:t>
        </w:r>
      </w:ins>
      <w:r w:rsidR="003D6610" w:rsidRPr="00C4105B">
        <w:rPr>
          <w:rFonts w:ascii="Arial" w:hAnsi="Arial" w:cs="Arial"/>
        </w:rPr>
        <w:t xml:space="preserve"> гривень, що випереджає його </w:t>
      </w:r>
      <w:r w:rsidR="00036C11" w:rsidRPr="00C4105B">
        <w:rPr>
          <w:rFonts w:ascii="Arial" w:hAnsi="Arial" w:cs="Arial"/>
        </w:rPr>
        <w:t>в рейтингу, не</w:t>
      </w:r>
      <w:del w:id="380" w:author="Яна Ерина" w:date="2018-11-26T11:56:00Z">
        <w:r w:rsidR="00036C11" w:rsidRPr="00C4105B" w:rsidDel="008C1B8F">
          <w:rPr>
            <w:rFonts w:ascii="Arial" w:hAnsi="Arial" w:cs="Arial"/>
          </w:rPr>
          <w:delText xml:space="preserve"> </w:delText>
        </w:r>
      </w:del>
      <w:r w:rsidR="00036C11" w:rsidRPr="00105580">
        <w:rPr>
          <w:rFonts w:ascii="Arial" w:hAnsi="Arial" w:cs="Arial"/>
        </w:rPr>
        <w:t>з</w:t>
      </w:r>
      <w:r w:rsidR="003D6610" w:rsidRPr="00105580">
        <w:rPr>
          <w:rFonts w:ascii="Arial" w:hAnsi="Arial" w:cs="Arial"/>
        </w:rPr>
        <w:t xml:space="preserve">важаючи на </w:t>
      </w:r>
      <w:r w:rsidR="00036C11" w:rsidRPr="00105580">
        <w:rPr>
          <w:rFonts w:ascii="Arial" w:hAnsi="Arial" w:cs="Arial"/>
        </w:rPr>
        <w:t xml:space="preserve">низьку кількість проектів. </w:t>
      </w:r>
    </w:p>
    <w:p w:rsidR="007B7C51" w:rsidRPr="007B5451" w:rsidRDefault="007C4C87" w:rsidP="001C46B5">
      <w:pPr>
        <w:jc w:val="both"/>
        <w:rPr>
          <w:rFonts w:ascii="Arial" w:hAnsi="Arial" w:cs="Arial"/>
          <w:color w:val="0E293E"/>
          <w:rPrChange w:id="381" w:author="Яна Ерина" w:date="2018-11-26T17:39:00Z">
            <w:rPr>
              <w:rFonts w:ascii="Arial" w:hAnsi="Arial" w:cs="Arial"/>
              <w:color w:val="0E293E"/>
            </w:rPr>
          </w:rPrChange>
        </w:rPr>
      </w:pPr>
      <w:r w:rsidRPr="007B5451">
        <w:rPr>
          <w:rFonts w:ascii="Arial" w:hAnsi="Arial" w:cs="Arial"/>
          <w:color w:val="0E293E"/>
          <w:rPrChange w:id="382" w:author="Яна Ерина" w:date="2018-11-26T17:39:00Z">
            <w:rPr>
              <w:rFonts w:ascii="Arial" w:hAnsi="Arial" w:cs="Arial"/>
              <w:color w:val="0E293E"/>
            </w:rPr>
          </w:rPrChange>
        </w:rPr>
        <w:t xml:space="preserve">З розрахунку кількості гривень на </w:t>
      </w:r>
      <w:r w:rsidR="007B7C51" w:rsidRPr="007B5451">
        <w:rPr>
          <w:rFonts w:ascii="Arial" w:hAnsi="Arial" w:cs="Arial"/>
          <w:color w:val="0E293E"/>
          <w:rPrChange w:id="383" w:author="Яна Ерина" w:date="2018-11-26T17:39:00Z">
            <w:rPr>
              <w:rFonts w:ascii="Arial" w:hAnsi="Arial" w:cs="Arial"/>
              <w:color w:val="0E293E"/>
            </w:rPr>
          </w:rPrChange>
        </w:rPr>
        <w:t>кожного меш</w:t>
      </w:r>
      <w:r w:rsidR="00105C43" w:rsidRPr="007B5451">
        <w:rPr>
          <w:rFonts w:ascii="Arial" w:hAnsi="Arial" w:cs="Arial"/>
          <w:color w:val="0E293E"/>
          <w:rPrChange w:id="384" w:author="Яна Ерина" w:date="2018-11-26T17:39:00Z">
            <w:rPr>
              <w:rFonts w:ascii="Arial" w:hAnsi="Arial" w:cs="Arial"/>
              <w:color w:val="0E293E"/>
            </w:rPr>
          </w:rPrChange>
        </w:rPr>
        <w:t>канця району рейтинг змінює</w:t>
      </w:r>
      <w:r w:rsidRPr="007B5451">
        <w:rPr>
          <w:rFonts w:ascii="Arial" w:hAnsi="Arial" w:cs="Arial"/>
          <w:color w:val="0E293E"/>
          <w:rPrChange w:id="385" w:author="Яна Ерина" w:date="2018-11-26T17:39:00Z">
            <w:rPr>
              <w:rFonts w:ascii="Arial" w:hAnsi="Arial" w:cs="Arial"/>
              <w:color w:val="0E293E"/>
            </w:rPr>
          </w:rPrChange>
        </w:rPr>
        <w:t>ться.</w:t>
      </w:r>
      <w:r w:rsidR="007B7C51" w:rsidRPr="007B5451">
        <w:rPr>
          <w:rFonts w:ascii="Arial" w:hAnsi="Arial" w:cs="Arial"/>
          <w:color w:val="0E293E"/>
          <w:rPrChange w:id="386" w:author="Яна Ерина" w:date="2018-11-26T17:39:00Z">
            <w:rPr>
              <w:rFonts w:ascii="Arial" w:hAnsi="Arial" w:cs="Arial"/>
              <w:color w:val="0E293E"/>
            </w:rPr>
          </w:rPrChange>
        </w:rPr>
        <w:t xml:space="preserve"> Голосіївський район вибивається </w:t>
      </w:r>
      <w:r w:rsidR="00036C11" w:rsidRPr="007B5451">
        <w:rPr>
          <w:rFonts w:ascii="Arial" w:hAnsi="Arial" w:cs="Arial"/>
          <w:color w:val="0E293E"/>
          <w:rPrChange w:id="387" w:author="Яна Ерина" w:date="2018-11-26T17:39:00Z">
            <w:rPr>
              <w:rFonts w:ascii="Arial" w:hAnsi="Arial" w:cs="Arial"/>
              <w:color w:val="0E293E"/>
            </w:rPr>
          </w:rPrChange>
        </w:rPr>
        <w:t xml:space="preserve">в лідери після Шевченківського </w:t>
      </w:r>
      <w:r w:rsidR="007B7C51" w:rsidRPr="007B5451">
        <w:rPr>
          <w:rFonts w:ascii="Arial" w:hAnsi="Arial" w:cs="Arial"/>
          <w:color w:val="0E293E"/>
          <w:rPrChange w:id="388" w:author="Яна Ерина" w:date="2018-11-26T17:39:00Z">
            <w:rPr>
              <w:rFonts w:ascii="Arial" w:hAnsi="Arial" w:cs="Arial"/>
              <w:color w:val="0E293E"/>
            </w:rPr>
          </w:rPrChange>
        </w:rPr>
        <w:t>району. Окрім цього, Святошинсь</w:t>
      </w:r>
      <w:r w:rsidR="00012E76" w:rsidRPr="007B5451">
        <w:rPr>
          <w:rFonts w:ascii="Arial" w:hAnsi="Arial" w:cs="Arial"/>
          <w:color w:val="0E293E"/>
          <w:rPrChange w:id="389" w:author="Яна Ерина" w:date="2018-11-26T17:39:00Z">
            <w:rPr>
              <w:rFonts w:ascii="Arial" w:hAnsi="Arial" w:cs="Arial"/>
              <w:color w:val="0E293E"/>
            </w:rPr>
          </w:rPrChange>
        </w:rPr>
        <w:t>к</w:t>
      </w:r>
      <w:r w:rsidR="00036C11" w:rsidRPr="007B5451">
        <w:rPr>
          <w:rFonts w:ascii="Arial" w:hAnsi="Arial" w:cs="Arial"/>
          <w:color w:val="0E293E"/>
          <w:rPrChange w:id="390" w:author="Яна Ерина" w:date="2018-11-26T17:39:00Z">
            <w:rPr>
              <w:rFonts w:ascii="Arial" w:hAnsi="Arial" w:cs="Arial"/>
              <w:color w:val="0E293E"/>
            </w:rPr>
          </w:rPrChange>
        </w:rPr>
        <w:t>ий район теж піднімається вище,</w:t>
      </w:r>
      <w:r w:rsidR="00036C11" w:rsidRPr="007B5451">
        <w:rPr>
          <w:rFonts w:ascii="Arial" w:hAnsi="Arial" w:cs="Arial"/>
          <w:b/>
          <w:i/>
          <w:rPrChange w:id="391" w:author="Яна Ерина" w:date="2018-11-26T17:39:00Z">
            <w:rPr>
              <w:rFonts w:ascii="Arial" w:hAnsi="Arial" w:cs="Arial"/>
              <w:b/>
              <w:i/>
            </w:rPr>
          </w:rPrChange>
        </w:rPr>
        <w:t xml:space="preserve"> </w:t>
      </w:r>
      <w:r w:rsidR="00070D26" w:rsidRPr="007B5451">
        <w:rPr>
          <w:rFonts w:ascii="Arial" w:hAnsi="Arial" w:cs="Arial"/>
          <w:rPrChange w:id="392" w:author="Яна Ерина" w:date="2018-11-26T17:39:00Z">
            <w:rPr>
              <w:rFonts w:ascii="Arial" w:hAnsi="Arial" w:cs="Arial"/>
            </w:rPr>
          </w:rPrChange>
        </w:rPr>
        <w:t xml:space="preserve">посуваючи </w:t>
      </w:r>
      <w:r w:rsidR="00687368" w:rsidRPr="007B5451">
        <w:rPr>
          <w:rFonts w:ascii="Arial" w:hAnsi="Arial" w:cs="Arial"/>
          <w:rPrChange w:id="393" w:author="Яна Ерина" w:date="2018-11-26T17:39:00Z">
            <w:rPr>
              <w:rFonts w:ascii="Arial" w:hAnsi="Arial" w:cs="Arial"/>
            </w:rPr>
          </w:rPrChange>
        </w:rPr>
        <w:t>О</w:t>
      </w:r>
      <w:r w:rsidR="00070D26" w:rsidRPr="007B5451">
        <w:rPr>
          <w:rFonts w:ascii="Arial" w:hAnsi="Arial" w:cs="Arial"/>
          <w:rPrChange w:id="394" w:author="Яна Ерина" w:date="2018-11-26T17:39:00Z">
            <w:rPr>
              <w:rFonts w:ascii="Arial" w:hAnsi="Arial" w:cs="Arial"/>
            </w:rPr>
          </w:rPrChange>
        </w:rPr>
        <w:t>болонський район на нижнє місце.</w:t>
      </w:r>
      <w:del w:id="395" w:author="Яна Ерина" w:date="2018-11-26T13:35:00Z">
        <w:r w:rsidR="00036C11" w:rsidRPr="007B5451" w:rsidDel="00DC0607">
          <w:rPr>
            <w:rFonts w:ascii="Arial" w:hAnsi="Arial" w:cs="Arial"/>
            <w:b/>
            <w:i/>
            <w:rPrChange w:id="396" w:author="Яна Ерина" w:date="2018-11-26T17:39:00Z">
              <w:rPr>
                <w:rFonts w:ascii="Arial" w:hAnsi="Arial" w:cs="Arial"/>
                <w:b/>
                <w:i/>
              </w:rPr>
            </w:rPrChange>
          </w:rPr>
          <w:delText xml:space="preserve">  </w:delText>
        </w:r>
      </w:del>
    </w:p>
    <w:p w:rsidR="007B7C51" w:rsidRPr="007B5451" w:rsidRDefault="007B7C51" w:rsidP="001C46B5">
      <w:pPr>
        <w:jc w:val="both"/>
        <w:rPr>
          <w:rFonts w:ascii="Arial" w:hAnsi="Arial" w:cs="Arial"/>
          <w:rPrChange w:id="397" w:author="Яна Ерина" w:date="2018-11-26T17:39:00Z">
            <w:rPr>
              <w:rFonts w:ascii="Arial" w:hAnsi="Arial" w:cs="Arial"/>
            </w:rPr>
          </w:rPrChange>
        </w:rPr>
      </w:pPr>
      <w:r w:rsidRPr="007B5451">
        <w:rPr>
          <w:rFonts w:ascii="Arial" w:hAnsi="Arial" w:cs="Arial"/>
          <w:rPrChange w:id="398" w:author="Яна Ерина" w:date="2018-11-26T17:39:00Z">
            <w:rPr>
              <w:rFonts w:ascii="Arial" w:hAnsi="Arial" w:cs="Arial"/>
            </w:rPr>
          </w:rPrChange>
        </w:rPr>
        <w:t>Графік</w:t>
      </w:r>
      <w:ins w:id="399" w:author="Яна Ерина" w:date="2018-11-26T14:48:00Z">
        <w:r w:rsidR="00777C29" w:rsidRPr="007B5451">
          <w:rPr>
            <w:rFonts w:ascii="Arial" w:hAnsi="Arial" w:cs="Arial"/>
            <w:rPrChange w:id="400" w:author="Яна Ерина" w:date="2018-11-26T17:39:00Z">
              <w:rPr>
                <w:rFonts w:ascii="Arial" w:hAnsi="Arial" w:cs="Arial"/>
              </w:rPr>
            </w:rPrChange>
          </w:rPr>
          <w:t xml:space="preserve"> </w:t>
        </w:r>
      </w:ins>
      <w:r w:rsidRPr="007B5451">
        <w:rPr>
          <w:rFonts w:ascii="Arial" w:hAnsi="Arial" w:cs="Arial"/>
          <w:rPrChange w:id="401" w:author="Яна Ерина" w:date="2018-11-26T17:39:00Z">
            <w:rPr>
              <w:rFonts w:ascii="Arial" w:hAnsi="Arial" w:cs="Arial"/>
            </w:rPr>
          </w:rPrChange>
        </w:rPr>
        <w:t>2</w:t>
      </w:r>
    </w:p>
    <w:p w:rsidR="00A7557E" w:rsidRPr="007B5451" w:rsidRDefault="003D579E" w:rsidP="001C46B5">
      <w:pPr>
        <w:jc w:val="both"/>
        <w:rPr>
          <w:rFonts w:ascii="Arial" w:hAnsi="Arial" w:cs="Arial"/>
          <w:b/>
          <w:rPrChange w:id="402" w:author="Яна Ерина" w:date="2018-11-26T17:39:00Z">
            <w:rPr>
              <w:rFonts w:ascii="Arial" w:hAnsi="Arial" w:cs="Arial"/>
              <w:b/>
            </w:rPr>
          </w:rPrChange>
        </w:rPr>
      </w:pPr>
      <w:r w:rsidRPr="007B5451">
        <w:rPr>
          <w:rFonts w:ascii="Arial" w:hAnsi="Arial" w:cs="Arial"/>
          <w:b/>
          <w:rPrChange w:id="403" w:author="Яна Ерина" w:date="2018-11-26T17:39:00Z">
            <w:rPr>
              <w:rFonts w:ascii="Arial" w:hAnsi="Arial" w:cs="Arial"/>
              <w:b/>
            </w:rPr>
          </w:rPrChange>
        </w:rPr>
        <w:t xml:space="preserve">Чого очікувати </w:t>
      </w:r>
      <w:ins w:id="404" w:author="Яна Ерина" w:date="2018-11-26T11:56:00Z">
        <w:r w:rsidR="008C1B8F" w:rsidRPr="007B5451">
          <w:rPr>
            <w:rFonts w:ascii="Arial" w:hAnsi="Arial" w:cs="Arial"/>
            <w:b/>
            <w:rPrChange w:id="405" w:author="Яна Ерина" w:date="2018-11-26T17:39:00Z">
              <w:rPr>
                <w:rFonts w:ascii="Arial" w:hAnsi="Arial" w:cs="Arial"/>
                <w:b/>
              </w:rPr>
            </w:rPrChange>
          </w:rPr>
          <w:t>у</w:t>
        </w:r>
      </w:ins>
      <w:del w:id="406" w:author="Яна Ерина" w:date="2018-11-26T11:56:00Z">
        <w:r w:rsidR="00BB0750" w:rsidRPr="007B5451" w:rsidDel="008C1B8F">
          <w:rPr>
            <w:rFonts w:ascii="Arial" w:hAnsi="Arial" w:cs="Arial"/>
            <w:b/>
            <w:rPrChange w:id="407" w:author="Яна Ерина" w:date="2018-11-26T17:39:00Z">
              <w:rPr>
                <w:rFonts w:ascii="Arial" w:hAnsi="Arial" w:cs="Arial"/>
                <w:b/>
              </w:rPr>
            </w:rPrChange>
          </w:rPr>
          <w:delText>в</w:delText>
        </w:r>
      </w:del>
      <w:r w:rsidR="00BB0750" w:rsidRPr="007B5451">
        <w:rPr>
          <w:rFonts w:ascii="Arial" w:hAnsi="Arial" w:cs="Arial"/>
          <w:b/>
          <w:rPrChange w:id="408" w:author="Яна Ерина" w:date="2018-11-26T17:39:00Z">
            <w:rPr>
              <w:rFonts w:ascii="Arial" w:hAnsi="Arial" w:cs="Arial"/>
              <w:b/>
            </w:rPr>
          </w:rPrChange>
        </w:rPr>
        <w:t xml:space="preserve"> </w:t>
      </w:r>
      <w:ins w:id="409" w:author="Яна Ерина" w:date="2018-11-26T11:56:00Z">
        <w:r w:rsidR="008C1B8F" w:rsidRPr="007B5451">
          <w:rPr>
            <w:rFonts w:ascii="Arial" w:hAnsi="Arial" w:cs="Arial"/>
            <w:b/>
            <w:rPrChange w:id="410" w:author="Яна Ерина" w:date="2018-11-26T17:39:00Z">
              <w:rPr>
                <w:rFonts w:ascii="Arial" w:hAnsi="Arial" w:cs="Arial"/>
                <w:b/>
              </w:rPr>
            </w:rPrChange>
          </w:rPr>
          <w:t>в</w:t>
        </w:r>
      </w:ins>
      <w:del w:id="411" w:author="Яна Ерина" w:date="2018-11-26T11:56:00Z">
        <w:r w:rsidR="00BB0750" w:rsidRPr="007B5451" w:rsidDel="008C1B8F">
          <w:rPr>
            <w:rFonts w:ascii="Arial" w:hAnsi="Arial" w:cs="Arial"/>
            <w:b/>
            <w:rPrChange w:id="412" w:author="Яна Ерина" w:date="2018-11-26T17:39:00Z">
              <w:rPr>
                <w:rFonts w:ascii="Arial" w:hAnsi="Arial" w:cs="Arial"/>
                <w:b/>
              </w:rPr>
            </w:rPrChange>
          </w:rPr>
          <w:delText>В</w:delText>
        </w:r>
      </w:del>
      <w:r w:rsidR="00BB0750" w:rsidRPr="007B5451">
        <w:rPr>
          <w:rFonts w:ascii="Arial" w:hAnsi="Arial" w:cs="Arial"/>
          <w:b/>
          <w:rPrChange w:id="413" w:author="Яна Ерина" w:date="2018-11-26T17:39:00Z">
            <w:rPr>
              <w:rFonts w:ascii="Arial" w:hAnsi="Arial" w:cs="Arial"/>
              <w:b/>
            </w:rPr>
          </w:rPrChange>
        </w:rPr>
        <w:t>ашому районі</w:t>
      </w:r>
      <w:r w:rsidRPr="007B5451">
        <w:rPr>
          <w:rFonts w:ascii="Arial" w:hAnsi="Arial" w:cs="Arial"/>
          <w:b/>
          <w:rPrChange w:id="414" w:author="Яна Ерина" w:date="2018-11-26T17:39:00Z">
            <w:rPr>
              <w:rFonts w:ascii="Arial" w:hAnsi="Arial" w:cs="Arial"/>
              <w:b/>
            </w:rPr>
          </w:rPrChange>
        </w:rPr>
        <w:t xml:space="preserve"> до 2020</w:t>
      </w:r>
      <w:r w:rsidR="00083948" w:rsidRPr="007B5451">
        <w:rPr>
          <w:rFonts w:ascii="Arial" w:hAnsi="Arial" w:cs="Arial"/>
          <w:b/>
          <w:rPrChange w:id="415" w:author="Яна Ерина" w:date="2018-11-26T17:39:00Z">
            <w:rPr>
              <w:rFonts w:ascii="Arial" w:hAnsi="Arial" w:cs="Arial"/>
              <w:b/>
            </w:rPr>
          </w:rPrChange>
        </w:rPr>
        <w:t xml:space="preserve"> року</w:t>
      </w:r>
      <w:r w:rsidR="00A7557E" w:rsidRPr="007B5451">
        <w:rPr>
          <w:rFonts w:ascii="Arial" w:hAnsi="Arial" w:cs="Arial"/>
          <w:b/>
          <w:rPrChange w:id="416" w:author="Яна Ерина" w:date="2018-11-26T17:39:00Z">
            <w:rPr>
              <w:rFonts w:ascii="Arial" w:hAnsi="Arial" w:cs="Arial"/>
              <w:b/>
            </w:rPr>
          </w:rPrChange>
        </w:rPr>
        <w:t>?</w:t>
      </w:r>
    </w:p>
    <w:p w:rsidR="00A91B73" w:rsidRPr="00B951B8" w:rsidRDefault="00A91B73" w:rsidP="001C46B5">
      <w:pPr>
        <w:jc w:val="both"/>
        <w:rPr>
          <w:rFonts w:ascii="Arial" w:hAnsi="Arial" w:cs="Arial"/>
          <w:color w:val="0E293E"/>
        </w:rPr>
      </w:pPr>
      <w:r w:rsidRPr="007B5451">
        <w:rPr>
          <w:rFonts w:ascii="Arial" w:hAnsi="Arial" w:cs="Arial"/>
          <w:color w:val="0E293E"/>
          <w:rPrChange w:id="417" w:author="Яна Ерина" w:date="2018-11-26T17:39:00Z">
            <w:rPr>
              <w:rFonts w:ascii="Arial" w:hAnsi="Arial" w:cs="Arial"/>
              <w:color w:val="0E293E"/>
            </w:rPr>
          </w:rPrChange>
        </w:rPr>
        <w:t>І</w:t>
      </w:r>
      <w:r w:rsidR="007B7C51" w:rsidRPr="007B5451">
        <w:rPr>
          <w:rFonts w:ascii="Arial" w:hAnsi="Arial" w:cs="Arial"/>
          <w:color w:val="0E293E"/>
          <w:rPrChange w:id="418" w:author="Яна Ерина" w:date="2018-11-26T17:39:00Z">
            <w:rPr>
              <w:rFonts w:ascii="Arial" w:hAnsi="Arial" w:cs="Arial"/>
              <w:color w:val="0E293E"/>
            </w:rPr>
          </w:rPrChange>
        </w:rPr>
        <w:t>нтерактивн</w:t>
      </w:r>
      <w:r w:rsidRPr="007B5451">
        <w:rPr>
          <w:rFonts w:ascii="Arial" w:hAnsi="Arial" w:cs="Arial"/>
          <w:color w:val="0E293E"/>
          <w:rPrChange w:id="419" w:author="Яна Ерина" w:date="2018-11-26T17:39:00Z">
            <w:rPr>
              <w:rFonts w:ascii="Arial" w:hAnsi="Arial" w:cs="Arial"/>
              <w:color w:val="0E293E"/>
            </w:rPr>
          </w:rPrChange>
        </w:rPr>
        <w:t xml:space="preserve">ий графік </w:t>
      </w:r>
      <w:ins w:id="420" w:author="Яна Ерина" w:date="2018-11-26T18:34:00Z">
        <w:r w:rsidR="00105580">
          <w:rPr>
            <w:rFonts w:ascii="Arial" w:hAnsi="Arial" w:cs="Arial"/>
            <w:color w:val="0E293E"/>
            <w:highlight w:val="lightGray"/>
          </w:rPr>
          <w:t>ілюструє</w:t>
        </w:r>
      </w:ins>
      <w:del w:id="421" w:author="Яна Ерина" w:date="2018-11-26T18:34:00Z">
        <w:r w:rsidRPr="00105580" w:rsidDel="00105580">
          <w:rPr>
            <w:rFonts w:ascii="Arial" w:hAnsi="Arial" w:cs="Arial"/>
            <w:color w:val="0E293E"/>
            <w:highlight w:val="lightGray"/>
          </w:rPr>
          <w:delText>показує</w:delText>
        </w:r>
      </w:del>
      <w:r w:rsidRPr="00105580">
        <w:rPr>
          <w:rFonts w:ascii="Arial" w:hAnsi="Arial" w:cs="Arial"/>
          <w:color w:val="0E293E"/>
          <w:highlight w:val="lightGray"/>
        </w:rPr>
        <w:t xml:space="preserve"> проекти</w:t>
      </w:r>
      <w:r w:rsidR="00A7557E" w:rsidRPr="00105580">
        <w:rPr>
          <w:rFonts w:ascii="Arial" w:hAnsi="Arial" w:cs="Arial"/>
          <w:color w:val="0E293E"/>
          <w:highlight w:val="lightGray"/>
        </w:rPr>
        <w:t>-переможці</w:t>
      </w:r>
      <w:del w:id="422" w:author="Яна Ерина" w:date="2018-11-26T13:37:00Z">
        <w:r w:rsidR="00A7557E" w:rsidRPr="00105580" w:rsidDel="00DC0607">
          <w:rPr>
            <w:rFonts w:ascii="Arial" w:hAnsi="Arial" w:cs="Arial"/>
            <w:color w:val="0E293E"/>
          </w:rPr>
          <w:delText>в</w:delText>
        </w:r>
      </w:del>
      <w:r w:rsidRPr="00105580">
        <w:rPr>
          <w:rFonts w:ascii="Arial" w:hAnsi="Arial" w:cs="Arial"/>
          <w:color w:val="0E293E"/>
        </w:rPr>
        <w:t xml:space="preserve"> та авторів Громадського бюджету 2019 за районам</w:t>
      </w:r>
      <w:ins w:id="423" w:author="Яна Ерина" w:date="2018-11-26T13:37:00Z">
        <w:r w:rsidR="00DC0607" w:rsidRPr="00105580">
          <w:rPr>
            <w:rFonts w:ascii="Arial" w:hAnsi="Arial" w:cs="Arial"/>
            <w:color w:val="0E293E"/>
          </w:rPr>
          <w:t>и</w:t>
        </w:r>
      </w:ins>
      <w:r w:rsidRPr="00105580">
        <w:rPr>
          <w:rFonts w:ascii="Arial" w:hAnsi="Arial" w:cs="Arial"/>
          <w:color w:val="0E293E"/>
        </w:rPr>
        <w:t xml:space="preserve">. </w:t>
      </w:r>
      <w:r w:rsidR="00105C43" w:rsidRPr="00105580">
        <w:rPr>
          <w:rFonts w:ascii="Arial" w:hAnsi="Arial" w:cs="Arial"/>
          <w:color w:val="0E293E"/>
        </w:rPr>
        <w:t>К</w:t>
      </w:r>
      <w:r w:rsidR="007B7C51" w:rsidRPr="00105580">
        <w:rPr>
          <w:rFonts w:ascii="Arial" w:hAnsi="Arial" w:cs="Arial"/>
          <w:color w:val="0E293E"/>
        </w:rPr>
        <w:t>олір ліній відрізняється в залежності</w:t>
      </w:r>
      <w:ins w:id="424" w:author="Яна Ерина" w:date="2018-11-26T13:37:00Z">
        <w:r w:rsidR="00DC0607" w:rsidRPr="00105580">
          <w:rPr>
            <w:rFonts w:ascii="Arial" w:hAnsi="Arial" w:cs="Arial"/>
            <w:color w:val="0E293E"/>
          </w:rPr>
          <w:t xml:space="preserve"> від того,</w:t>
        </w:r>
      </w:ins>
      <w:r w:rsidR="007B7C51" w:rsidRPr="00105580">
        <w:rPr>
          <w:rFonts w:ascii="Arial" w:hAnsi="Arial" w:cs="Arial"/>
          <w:color w:val="0E293E"/>
        </w:rPr>
        <w:t xml:space="preserve"> </w:t>
      </w:r>
      <w:del w:id="425" w:author="Яна Ерина" w:date="2018-11-26T13:37:00Z">
        <w:r w:rsidR="007B7C51" w:rsidRPr="00105580" w:rsidDel="00DC0607">
          <w:rPr>
            <w:rFonts w:ascii="Arial" w:hAnsi="Arial" w:cs="Arial"/>
            <w:color w:val="0E293E"/>
          </w:rPr>
          <w:delText xml:space="preserve">чи </w:delText>
        </w:r>
      </w:del>
      <w:r w:rsidR="007B7C51" w:rsidRPr="00105580">
        <w:rPr>
          <w:rFonts w:ascii="Arial" w:hAnsi="Arial" w:cs="Arial"/>
          <w:color w:val="0E293E"/>
        </w:rPr>
        <w:t>входить а</w:t>
      </w:r>
      <w:r w:rsidRPr="00105580">
        <w:rPr>
          <w:rFonts w:ascii="Arial" w:hAnsi="Arial" w:cs="Arial"/>
          <w:color w:val="0E293E"/>
        </w:rPr>
        <w:t>втор до виконавчого органу</w:t>
      </w:r>
      <w:ins w:id="426" w:author="Яна Ерина" w:date="2018-11-26T13:37:00Z">
        <w:r w:rsidR="00DC0607" w:rsidRPr="00105580">
          <w:rPr>
            <w:rFonts w:ascii="Arial" w:hAnsi="Arial" w:cs="Arial"/>
            <w:color w:val="0E293E"/>
          </w:rPr>
          <w:t xml:space="preserve"> або</w:t>
        </w:r>
      </w:ins>
      <w:del w:id="427" w:author="Яна Ерина" w:date="2018-11-26T13:37:00Z">
        <w:r w:rsidRPr="00105580" w:rsidDel="00DC0607">
          <w:rPr>
            <w:rFonts w:ascii="Arial" w:hAnsi="Arial" w:cs="Arial"/>
            <w:color w:val="0E293E"/>
          </w:rPr>
          <w:delText>,</w:delText>
        </w:r>
      </w:del>
      <w:r w:rsidRPr="00105580">
        <w:rPr>
          <w:rFonts w:ascii="Arial" w:hAnsi="Arial" w:cs="Arial"/>
          <w:color w:val="0E293E"/>
        </w:rPr>
        <w:t xml:space="preserve"> до Громадської бюджетної комісії</w:t>
      </w:r>
      <w:del w:id="428" w:author="Яна Ерина" w:date="2018-11-26T13:38:00Z">
        <w:r w:rsidR="00A7557E" w:rsidRPr="00105580" w:rsidDel="00DC0607">
          <w:rPr>
            <w:rFonts w:ascii="Arial" w:hAnsi="Arial" w:cs="Arial"/>
            <w:color w:val="0E293E"/>
          </w:rPr>
          <w:delText>,</w:delText>
        </w:r>
      </w:del>
      <w:r w:rsidR="00A7557E" w:rsidRPr="00105580">
        <w:rPr>
          <w:rFonts w:ascii="Arial" w:hAnsi="Arial" w:cs="Arial"/>
          <w:color w:val="0E293E"/>
        </w:rPr>
        <w:t xml:space="preserve"> чи ні</w:t>
      </w:r>
      <w:r w:rsidRPr="00105580">
        <w:rPr>
          <w:rFonts w:ascii="Arial" w:hAnsi="Arial" w:cs="Arial"/>
          <w:color w:val="0E293E"/>
        </w:rPr>
        <w:t>.</w:t>
      </w:r>
      <w:r w:rsidR="00A7557E" w:rsidRPr="00105580">
        <w:rPr>
          <w:rFonts w:ascii="Arial" w:hAnsi="Arial" w:cs="Arial"/>
          <w:color w:val="0E293E"/>
        </w:rPr>
        <w:t xml:space="preserve"> </w:t>
      </w:r>
      <w:del w:id="429" w:author="Яна Ерина" w:date="2018-11-26T11:57:00Z">
        <w:r w:rsidR="00A7557E" w:rsidRPr="00105580" w:rsidDel="008C1B8F">
          <w:rPr>
            <w:rFonts w:ascii="Arial" w:hAnsi="Arial" w:cs="Arial"/>
            <w:color w:val="0E293E"/>
          </w:rPr>
          <w:delText>Таким чином</w:delText>
        </w:r>
      </w:del>
      <w:ins w:id="430" w:author="Яна Ерина" w:date="2018-11-26T11:57:00Z">
        <w:r w:rsidR="008C1B8F" w:rsidRPr="00105580">
          <w:rPr>
            <w:rFonts w:ascii="Arial" w:hAnsi="Arial" w:cs="Arial"/>
            <w:color w:val="0E293E"/>
          </w:rPr>
          <w:t>Отже</w:t>
        </w:r>
      </w:ins>
      <w:ins w:id="431" w:author="Яна Ерина" w:date="2018-11-26T17:28:00Z">
        <w:r w:rsidR="008F4C65" w:rsidRPr="00105580">
          <w:rPr>
            <w:rFonts w:ascii="Arial" w:hAnsi="Arial" w:cs="Arial"/>
            <w:color w:val="0E293E"/>
          </w:rPr>
          <w:t>,</w:t>
        </w:r>
      </w:ins>
      <w:r w:rsidR="00A7557E" w:rsidRPr="00105580">
        <w:rPr>
          <w:rFonts w:ascii="Arial" w:hAnsi="Arial" w:cs="Arial"/>
          <w:color w:val="0E293E"/>
        </w:rPr>
        <w:t xml:space="preserve"> ми </w:t>
      </w:r>
      <w:r w:rsidR="00F12E35" w:rsidRPr="00105580">
        <w:rPr>
          <w:rFonts w:ascii="Arial" w:hAnsi="Arial" w:cs="Arial"/>
          <w:color w:val="0E293E"/>
        </w:rPr>
        <w:t xml:space="preserve">виділяємо </w:t>
      </w:r>
      <w:r w:rsidR="00A7557E" w:rsidRPr="002F4C88">
        <w:rPr>
          <w:rFonts w:ascii="Arial" w:hAnsi="Arial" w:cs="Arial"/>
          <w:color w:val="0E293E"/>
        </w:rPr>
        <w:t xml:space="preserve">авторів </w:t>
      </w:r>
      <w:ins w:id="432" w:author="Яна Ерина" w:date="2018-11-26T11:57:00Z">
        <w:r w:rsidR="008C1B8F" w:rsidRPr="002F4C88">
          <w:rPr>
            <w:rFonts w:ascii="Arial" w:hAnsi="Arial" w:cs="Arial"/>
            <w:color w:val="0E293E"/>
          </w:rPr>
          <w:t>і</w:t>
        </w:r>
      </w:ins>
      <w:r w:rsidR="00A7557E" w:rsidRPr="002F4C88">
        <w:rPr>
          <w:rFonts w:ascii="Arial" w:hAnsi="Arial" w:cs="Arial"/>
          <w:color w:val="0E293E"/>
        </w:rPr>
        <w:t xml:space="preserve">з більшим </w:t>
      </w:r>
      <w:del w:id="433" w:author="Яна Ерина" w:date="2018-11-26T11:57:00Z">
        <w:r w:rsidR="00A7557E" w:rsidRPr="002F4C88" w:rsidDel="008C1B8F">
          <w:rPr>
            <w:rFonts w:ascii="Arial" w:hAnsi="Arial" w:cs="Arial"/>
            <w:color w:val="0E293E"/>
          </w:rPr>
          <w:delText>“</w:delText>
        </w:r>
      </w:del>
      <w:r w:rsidR="00A7557E" w:rsidRPr="002F4C88">
        <w:rPr>
          <w:rFonts w:ascii="Arial" w:hAnsi="Arial" w:cs="Arial"/>
          <w:color w:val="0E293E"/>
        </w:rPr>
        <w:t>адміністративним</w:t>
      </w:r>
      <w:del w:id="434" w:author="Яна Ерина" w:date="2018-11-26T11:58:00Z">
        <w:r w:rsidR="00A7557E" w:rsidRPr="002F4C88" w:rsidDel="008C1B8F">
          <w:rPr>
            <w:rFonts w:ascii="Arial" w:hAnsi="Arial" w:cs="Arial"/>
            <w:color w:val="0E293E"/>
          </w:rPr>
          <w:delText>”</w:delText>
        </w:r>
      </w:del>
      <w:r w:rsidRPr="007B5451">
        <w:rPr>
          <w:rFonts w:ascii="Arial" w:hAnsi="Arial" w:cs="Arial"/>
          <w:color w:val="0E293E"/>
          <w:rPrChange w:id="435" w:author="Яна Ерина" w:date="2018-11-26T17:39:00Z">
            <w:rPr>
              <w:rFonts w:ascii="Arial" w:hAnsi="Arial" w:cs="Arial"/>
              <w:color w:val="0E293E"/>
            </w:rPr>
          </w:rPrChange>
        </w:rPr>
        <w:t xml:space="preserve"> </w:t>
      </w:r>
      <w:r w:rsidR="00A7557E" w:rsidRPr="007B5451">
        <w:rPr>
          <w:rFonts w:ascii="Arial" w:hAnsi="Arial" w:cs="Arial"/>
          <w:color w:val="0E293E"/>
          <w:rPrChange w:id="436" w:author="Яна Ерина" w:date="2018-11-26T17:39:00Z">
            <w:rPr>
              <w:rFonts w:ascii="Arial" w:hAnsi="Arial" w:cs="Arial"/>
              <w:color w:val="0E293E"/>
            </w:rPr>
          </w:rPrChange>
        </w:rPr>
        <w:t xml:space="preserve">ресурсом </w:t>
      </w:r>
      <w:r w:rsidR="009A17ED" w:rsidRPr="007B5451">
        <w:rPr>
          <w:rFonts w:ascii="Arial" w:hAnsi="Arial" w:cs="Arial"/>
          <w:color w:val="0E293E"/>
          <w:rPrChange w:id="437" w:author="Яна Ерина" w:date="2018-11-26T17:39:00Z">
            <w:rPr>
              <w:rFonts w:ascii="Arial" w:hAnsi="Arial" w:cs="Arial"/>
              <w:color w:val="0E293E"/>
            </w:rPr>
          </w:rPrChange>
        </w:rPr>
        <w:t>від пересічних громадян, активістів міста.</w:t>
      </w:r>
      <w:r w:rsidR="00A7557E" w:rsidRPr="007B5451">
        <w:rPr>
          <w:rFonts w:ascii="Arial" w:hAnsi="Arial" w:cs="Arial"/>
          <w:color w:val="0E293E"/>
          <w:rPrChange w:id="438" w:author="Яна Ерина" w:date="2018-11-26T17:39:00Z">
            <w:rPr>
              <w:rFonts w:ascii="Arial" w:hAnsi="Arial" w:cs="Arial"/>
              <w:color w:val="0E293E"/>
            </w:rPr>
          </w:rPrChange>
        </w:rPr>
        <w:t xml:space="preserve"> </w:t>
      </w:r>
      <w:r w:rsidRPr="007B5451">
        <w:rPr>
          <w:rFonts w:ascii="Arial" w:hAnsi="Arial" w:cs="Arial"/>
          <w:color w:val="0E293E"/>
          <w:rPrChange w:id="439" w:author="Яна Ерина" w:date="2018-11-26T17:39:00Z">
            <w:rPr>
              <w:rFonts w:ascii="Arial" w:hAnsi="Arial" w:cs="Arial"/>
              <w:color w:val="0E293E"/>
            </w:rPr>
          </w:rPrChange>
        </w:rPr>
        <w:t xml:space="preserve">Серед </w:t>
      </w:r>
      <w:r w:rsidR="00C1774E" w:rsidRPr="007B5451">
        <w:rPr>
          <w:rFonts w:ascii="Arial" w:hAnsi="Arial" w:cs="Arial"/>
          <w:color w:val="0E293E"/>
          <w:rPrChange w:id="440" w:author="Яна Ерина" w:date="2018-11-26T17:39:00Z">
            <w:rPr>
              <w:rFonts w:ascii="Arial" w:hAnsi="Arial" w:cs="Arial"/>
              <w:color w:val="0E293E"/>
            </w:rPr>
          </w:rPrChange>
        </w:rPr>
        <w:t>районів-</w:t>
      </w:r>
      <w:r w:rsidRPr="007B5451">
        <w:rPr>
          <w:rFonts w:ascii="Arial" w:hAnsi="Arial" w:cs="Arial"/>
          <w:color w:val="0E293E"/>
          <w:rPrChange w:id="441" w:author="Яна Ерина" w:date="2018-11-26T17:39:00Z">
            <w:rPr>
              <w:rFonts w:ascii="Arial" w:hAnsi="Arial" w:cs="Arial"/>
              <w:color w:val="0E293E"/>
            </w:rPr>
          </w:rPrChange>
        </w:rPr>
        <w:t>лідерів за кількіст</w:t>
      </w:r>
      <w:ins w:id="442" w:author="Яна Ерина" w:date="2018-11-26T14:44:00Z">
        <w:r w:rsidR="00777C29" w:rsidRPr="007B5451">
          <w:rPr>
            <w:rFonts w:ascii="Arial" w:hAnsi="Arial" w:cs="Arial"/>
            <w:color w:val="0E293E"/>
            <w:rPrChange w:id="443" w:author="Яна Ерина" w:date="2018-11-26T17:39:00Z">
              <w:rPr>
                <w:rFonts w:ascii="Arial" w:hAnsi="Arial" w:cs="Arial"/>
                <w:color w:val="0E293E"/>
              </w:rPr>
            </w:rPrChange>
          </w:rPr>
          <w:t>ю</w:t>
        </w:r>
      </w:ins>
      <w:del w:id="444" w:author="Яна Ерина" w:date="2018-11-26T14:44:00Z">
        <w:r w:rsidRPr="007B5451" w:rsidDel="00777C29">
          <w:rPr>
            <w:rFonts w:ascii="Arial" w:hAnsi="Arial" w:cs="Arial"/>
            <w:color w:val="0E293E"/>
            <w:rPrChange w:id="445" w:author="Яна Ерина" w:date="2018-11-26T17:39:00Z">
              <w:rPr>
                <w:rFonts w:ascii="Arial" w:hAnsi="Arial" w:cs="Arial"/>
                <w:color w:val="0E293E"/>
              </w:rPr>
            </w:rPrChange>
          </w:rPr>
          <w:delText>ь</w:delText>
        </w:r>
      </w:del>
      <w:r w:rsidRPr="007B5451">
        <w:rPr>
          <w:rFonts w:ascii="Arial" w:hAnsi="Arial" w:cs="Arial"/>
          <w:color w:val="0E293E"/>
          <w:rPrChange w:id="446" w:author="Яна Ерина" w:date="2018-11-26T17:39:00Z">
            <w:rPr>
              <w:rFonts w:ascii="Arial" w:hAnsi="Arial" w:cs="Arial"/>
              <w:color w:val="0E293E"/>
            </w:rPr>
          </w:rPrChange>
        </w:rPr>
        <w:t xml:space="preserve"> проектів </w:t>
      </w:r>
      <w:del w:id="447" w:author="Яна Ерина" w:date="2018-11-26T13:38:00Z">
        <w:r w:rsidRPr="007B5451" w:rsidDel="00DC0607">
          <w:rPr>
            <w:rFonts w:ascii="Arial" w:hAnsi="Arial" w:cs="Arial"/>
            <w:color w:val="0E293E"/>
            <w:rPrChange w:id="448" w:author="Яна Ерина" w:date="2018-11-26T17:39:00Z">
              <w:rPr>
                <w:rFonts w:ascii="Arial" w:hAnsi="Arial" w:cs="Arial"/>
                <w:color w:val="0E293E"/>
              </w:rPr>
            </w:rPrChange>
          </w:rPr>
          <w:delText>-</w:delText>
        </w:r>
      </w:del>
      <w:ins w:id="449" w:author="Яна Ерина" w:date="2018-11-26T13:38:00Z">
        <w:r w:rsidR="00DC0607" w:rsidRPr="007B5451">
          <w:rPr>
            <w:rFonts w:ascii="Arial" w:hAnsi="Arial" w:cs="Arial"/>
            <w:color w:val="0E293E"/>
            <w:rPrChange w:id="450" w:author="Яна Ерина" w:date="2018-11-26T17:39:00Z">
              <w:rPr>
                <w:rFonts w:ascii="Arial" w:hAnsi="Arial" w:cs="Arial"/>
                <w:color w:val="0E293E"/>
              </w:rPr>
            </w:rPrChange>
          </w:rPr>
          <w:t>–</w:t>
        </w:r>
      </w:ins>
      <w:r w:rsidRPr="007B5451">
        <w:rPr>
          <w:rFonts w:ascii="Arial" w:hAnsi="Arial" w:cs="Arial"/>
          <w:rPrChange w:id="451" w:author="Яна Ерина" w:date="2018-11-26T17:39:00Z">
            <w:rPr>
              <w:rFonts w:ascii="Arial" w:hAnsi="Arial" w:cs="Arial"/>
            </w:rPr>
          </w:rPrChange>
        </w:rPr>
        <w:t xml:space="preserve"> </w:t>
      </w:r>
      <w:r w:rsidRPr="007B5451">
        <w:rPr>
          <w:rFonts w:ascii="Arial" w:hAnsi="Arial" w:cs="Arial"/>
          <w:color w:val="0E293E"/>
          <w:rPrChange w:id="452" w:author="Яна Ерина" w:date="2018-11-26T17:39:00Z">
            <w:rPr>
              <w:rFonts w:ascii="Arial" w:hAnsi="Arial" w:cs="Arial"/>
              <w:color w:val="0E293E"/>
            </w:rPr>
          </w:rPrChange>
        </w:rPr>
        <w:t>Шевч</w:t>
      </w:r>
      <w:r w:rsidR="00F12E35" w:rsidRPr="007B5451">
        <w:rPr>
          <w:rFonts w:ascii="Arial" w:hAnsi="Arial" w:cs="Arial"/>
          <w:color w:val="0E293E"/>
          <w:rPrChange w:id="453" w:author="Яна Ерина" w:date="2018-11-26T17:39:00Z">
            <w:rPr>
              <w:rFonts w:ascii="Arial" w:hAnsi="Arial" w:cs="Arial"/>
              <w:color w:val="0E293E"/>
            </w:rPr>
          </w:rPrChange>
        </w:rPr>
        <w:t>енківський та Дарницький райони</w:t>
      </w:r>
      <w:ins w:id="454" w:author="Яна Ерина" w:date="2018-11-26T17:56:00Z">
        <w:r w:rsidR="00B951B8">
          <w:rPr>
            <w:rFonts w:ascii="Arial" w:hAnsi="Arial" w:cs="Arial"/>
            <w:color w:val="0E293E"/>
          </w:rPr>
          <w:t>, що</w:t>
        </w:r>
      </w:ins>
      <w:r w:rsidR="00F12E35" w:rsidRPr="00B951B8">
        <w:rPr>
          <w:rFonts w:ascii="Arial" w:hAnsi="Arial" w:cs="Arial"/>
          <w:color w:val="0E293E"/>
        </w:rPr>
        <w:t xml:space="preserve"> </w:t>
      </w:r>
      <w:ins w:id="455" w:author="Яна Ерина" w:date="2018-11-26T18:35:00Z">
        <w:r w:rsidR="00105580">
          <w:rPr>
            <w:rFonts w:ascii="Arial" w:hAnsi="Arial" w:cs="Arial"/>
            <w:color w:val="0E293E"/>
          </w:rPr>
          <w:t>позначені</w:t>
        </w:r>
      </w:ins>
      <w:del w:id="456" w:author="Яна Ерина" w:date="2018-11-26T18:35:00Z">
        <w:r w:rsidRPr="00B951B8" w:rsidDel="00105580">
          <w:rPr>
            <w:rFonts w:ascii="Arial" w:hAnsi="Arial" w:cs="Arial"/>
            <w:color w:val="0E293E"/>
          </w:rPr>
          <w:delText>в</w:delText>
        </w:r>
        <w:r w:rsidR="00083948" w:rsidRPr="00B951B8" w:rsidDel="00105580">
          <w:rPr>
            <w:rFonts w:ascii="Arial" w:hAnsi="Arial" w:cs="Arial"/>
            <w:color w:val="0E293E"/>
            <w:highlight w:val="lightGray"/>
          </w:rPr>
          <w:delText>ідрізняються</w:delText>
        </w:r>
      </w:del>
      <w:r w:rsidRPr="00B951B8">
        <w:rPr>
          <w:rFonts w:ascii="Arial" w:hAnsi="Arial" w:cs="Arial"/>
          <w:color w:val="0E293E"/>
        </w:rPr>
        <w:t xml:space="preserve"> великою кількістю </w:t>
      </w:r>
      <w:del w:id="457" w:author="Яна Ерина" w:date="2018-11-26T11:59:00Z">
        <w:r w:rsidRPr="00B951B8" w:rsidDel="008C1B8F">
          <w:rPr>
            <w:rFonts w:ascii="Arial" w:hAnsi="Arial" w:cs="Arial"/>
            <w:color w:val="0E293E"/>
          </w:rPr>
          <w:delText>“</w:delText>
        </w:r>
      </w:del>
      <w:r w:rsidRPr="00B951B8">
        <w:rPr>
          <w:rFonts w:ascii="Arial" w:hAnsi="Arial" w:cs="Arial"/>
          <w:color w:val="0E293E"/>
        </w:rPr>
        <w:t>червоних</w:t>
      </w:r>
      <w:del w:id="458" w:author="Яна Ерина" w:date="2018-11-26T11:59:00Z">
        <w:r w:rsidRPr="00B951B8" w:rsidDel="008C1B8F">
          <w:rPr>
            <w:rFonts w:ascii="Arial" w:hAnsi="Arial" w:cs="Arial"/>
            <w:color w:val="0E293E"/>
          </w:rPr>
          <w:delText>”</w:delText>
        </w:r>
      </w:del>
      <w:r w:rsidRPr="00B951B8">
        <w:rPr>
          <w:rFonts w:ascii="Arial" w:hAnsi="Arial" w:cs="Arial"/>
          <w:color w:val="0E293E"/>
        </w:rPr>
        <w:t xml:space="preserve"> </w:t>
      </w:r>
      <w:r w:rsidR="00F822AB" w:rsidRPr="00B951B8">
        <w:rPr>
          <w:rFonts w:ascii="Arial" w:hAnsi="Arial" w:cs="Arial"/>
          <w:color w:val="0E293E"/>
        </w:rPr>
        <w:t>ліній</w:t>
      </w:r>
      <w:r w:rsidR="00BB0750" w:rsidRPr="00B951B8">
        <w:rPr>
          <w:rFonts w:ascii="Arial" w:hAnsi="Arial" w:cs="Arial"/>
          <w:color w:val="0E293E"/>
        </w:rPr>
        <w:t xml:space="preserve">, проектів авторів </w:t>
      </w:r>
      <w:ins w:id="459" w:author="Яна Ерина" w:date="2018-11-26T11:59:00Z">
        <w:r w:rsidR="00777C29" w:rsidRPr="007B5451">
          <w:rPr>
            <w:rFonts w:ascii="Arial" w:hAnsi="Arial" w:cs="Arial"/>
            <w:color w:val="0E293E"/>
            <w:rPrChange w:id="460" w:author="Яна Ерина" w:date="2018-11-26T17:39:00Z">
              <w:rPr>
                <w:rFonts w:ascii="Arial" w:hAnsi="Arial" w:cs="Arial"/>
                <w:color w:val="0E293E"/>
                <w:lang w:val="ru-RU"/>
              </w:rPr>
            </w:rPrChange>
          </w:rPr>
          <w:t>і</w:t>
        </w:r>
      </w:ins>
      <w:r w:rsidR="00BB0750" w:rsidRPr="007B5451">
        <w:rPr>
          <w:rFonts w:ascii="Arial" w:hAnsi="Arial" w:cs="Arial"/>
          <w:color w:val="0E293E"/>
        </w:rPr>
        <w:t xml:space="preserve">з </w:t>
      </w:r>
      <w:r w:rsidR="003D579E" w:rsidRPr="007B5451">
        <w:rPr>
          <w:rFonts w:ascii="Arial" w:hAnsi="Arial" w:cs="Arial"/>
          <w:color w:val="0E293E"/>
        </w:rPr>
        <w:t xml:space="preserve">потужнішими </w:t>
      </w:r>
      <w:r w:rsidR="00BB0750" w:rsidRPr="00B951B8">
        <w:rPr>
          <w:rFonts w:ascii="Arial" w:hAnsi="Arial" w:cs="Arial"/>
          <w:color w:val="0E293E"/>
        </w:rPr>
        <w:t xml:space="preserve">адмінресурсами. </w:t>
      </w:r>
      <w:ins w:id="461" w:author="Яна Ерина" w:date="2018-11-26T11:59:00Z">
        <w:r w:rsidR="008C1B8F" w:rsidRPr="007B5451">
          <w:rPr>
            <w:rFonts w:ascii="Arial" w:hAnsi="Arial" w:cs="Arial"/>
            <w:rPrChange w:id="462" w:author="Яна Ерина" w:date="2018-11-26T17:39:00Z">
              <w:rPr>
                <w:rFonts w:ascii="Arial" w:hAnsi="Arial" w:cs="Arial"/>
                <w:lang w:val="ru-RU"/>
              </w:rPr>
            </w:rPrChange>
          </w:rPr>
          <w:t>У</w:t>
        </w:r>
      </w:ins>
      <w:del w:id="463" w:author="Яна Ерина" w:date="2018-11-26T11:59:00Z">
        <w:r w:rsidRPr="007B5451" w:rsidDel="008C1B8F">
          <w:rPr>
            <w:rFonts w:ascii="Arial" w:hAnsi="Arial" w:cs="Arial"/>
          </w:rPr>
          <w:delText>В</w:delText>
        </w:r>
      </w:del>
      <w:r w:rsidRPr="007B5451">
        <w:rPr>
          <w:rFonts w:ascii="Arial" w:hAnsi="Arial" w:cs="Arial"/>
        </w:rPr>
        <w:t xml:space="preserve"> розрізі цієї особливості Шевченківський район </w:t>
      </w:r>
      <w:r w:rsidR="00A7557E" w:rsidRPr="00B951B8">
        <w:rPr>
          <w:rFonts w:ascii="Arial" w:hAnsi="Arial" w:cs="Arial"/>
        </w:rPr>
        <w:t>являє собою цікавий</w:t>
      </w:r>
      <w:r w:rsidR="00F822AB" w:rsidRPr="00B951B8">
        <w:rPr>
          <w:rFonts w:ascii="Arial" w:hAnsi="Arial" w:cs="Arial"/>
        </w:rPr>
        <w:t xml:space="preserve"> приклад</w:t>
      </w:r>
      <w:ins w:id="464" w:author="Яна Ерина" w:date="2018-11-26T14:45:00Z">
        <w:r w:rsidR="00777C29" w:rsidRPr="00B951B8">
          <w:rPr>
            <w:rFonts w:ascii="Arial" w:hAnsi="Arial" w:cs="Arial"/>
          </w:rPr>
          <w:t>, тому</w:t>
        </w:r>
      </w:ins>
      <w:del w:id="465" w:author="Яна Ерина" w:date="2018-11-26T14:45:00Z">
        <w:r w:rsidR="00C1774E" w:rsidRPr="00B951B8" w:rsidDel="00777C29">
          <w:rPr>
            <w:rFonts w:ascii="Arial" w:hAnsi="Arial" w:cs="Arial"/>
          </w:rPr>
          <w:delText xml:space="preserve"> і</w:delText>
        </w:r>
      </w:del>
      <w:r w:rsidR="00C1774E" w:rsidRPr="00B951B8">
        <w:rPr>
          <w:rFonts w:ascii="Arial" w:hAnsi="Arial" w:cs="Arial"/>
        </w:rPr>
        <w:t xml:space="preserve"> ми розглянемо </w:t>
      </w:r>
      <w:del w:id="466" w:author="Яна Ерина" w:date="2018-11-26T11:59:00Z">
        <w:r w:rsidR="00C1774E" w:rsidRPr="00B951B8" w:rsidDel="008C1B8F">
          <w:rPr>
            <w:rFonts w:ascii="Arial" w:hAnsi="Arial" w:cs="Arial"/>
          </w:rPr>
          <w:delText xml:space="preserve">детально </w:delText>
        </w:r>
      </w:del>
      <w:ins w:id="467" w:author="Яна Ерина" w:date="2018-11-26T11:59:00Z">
        <w:r w:rsidR="008C1B8F" w:rsidRPr="007B5451">
          <w:rPr>
            <w:rFonts w:ascii="Arial" w:hAnsi="Arial" w:cs="Arial"/>
            <w:rPrChange w:id="468" w:author="Яна Ерина" w:date="2018-11-26T17:39:00Z">
              <w:rPr>
                <w:rFonts w:ascii="Arial" w:hAnsi="Arial" w:cs="Arial"/>
                <w:lang w:val="ru-RU"/>
              </w:rPr>
            </w:rPrChange>
          </w:rPr>
          <w:t>докладно</w:t>
        </w:r>
        <w:r w:rsidR="008C1B8F" w:rsidRPr="007B5451">
          <w:rPr>
            <w:rFonts w:ascii="Arial" w:hAnsi="Arial" w:cs="Arial"/>
          </w:rPr>
          <w:t xml:space="preserve"> </w:t>
        </w:r>
      </w:ins>
      <w:r w:rsidR="00D354DE" w:rsidRPr="007B5451">
        <w:rPr>
          <w:rFonts w:ascii="Arial" w:hAnsi="Arial" w:cs="Arial"/>
        </w:rPr>
        <w:t>проекти та їх</w:t>
      </w:r>
      <w:ins w:id="469" w:author="Яна Ерина" w:date="2018-11-26T12:00:00Z">
        <w:r w:rsidR="008C1B8F" w:rsidRPr="007B5451">
          <w:rPr>
            <w:rFonts w:ascii="Arial" w:hAnsi="Arial" w:cs="Arial"/>
            <w:rPrChange w:id="470" w:author="Яна Ерина" w:date="2018-11-26T17:39:00Z">
              <w:rPr>
                <w:rFonts w:ascii="Arial" w:hAnsi="Arial" w:cs="Arial"/>
                <w:lang w:val="ru-RU"/>
              </w:rPr>
            </w:rPrChange>
          </w:rPr>
          <w:t>н</w:t>
        </w:r>
        <w:r w:rsidR="008C1B8F" w:rsidRPr="007B5451">
          <w:rPr>
            <w:rFonts w:ascii="Arial" w:hAnsi="Arial" w:cs="Arial"/>
          </w:rPr>
          <w:t>іх</w:t>
        </w:r>
      </w:ins>
      <w:r w:rsidR="00D354DE" w:rsidRPr="007B5451">
        <w:rPr>
          <w:rFonts w:ascii="Arial" w:hAnsi="Arial" w:cs="Arial"/>
        </w:rPr>
        <w:t xml:space="preserve"> лідерів </w:t>
      </w:r>
      <w:del w:id="471" w:author="Яна Ерина" w:date="2018-11-26T12:00:00Z">
        <w:r w:rsidR="00070D26" w:rsidRPr="00B951B8" w:rsidDel="008C1B8F">
          <w:rPr>
            <w:rFonts w:ascii="Arial" w:hAnsi="Arial" w:cs="Arial"/>
          </w:rPr>
          <w:delText xml:space="preserve">в </w:delText>
        </w:r>
      </w:del>
      <w:ins w:id="472" w:author="Яна Ерина" w:date="2018-11-26T12:00:00Z">
        <w:r w:rsidR="008C1B8F" w:rsidRPr="00B951B8">
          <w:rPr>
            <w:rFonts w:ascii="Arial" w:hAnsi="Arial" w:cs="Arial"/>
          </w:rPr>
          <w:t xml:space="preserve">у </w:t>
        </w:r>
      </w:ins>
      <w:r w:rsidR="00070D26" w:rsidRPr="00B951B8">
        <w:rPr>
          <w:rFonts w:ascii="Arial" w:hAnsi="Arial" w:cs="Arial"/>
        </w:rPr>
        <w:t>насту</w:t>
      </w:r>
      <w:r w:rsidR="00F822AB" w:rsidRPr="00B951B8">
        <w:rPr>
          <w:rFonts w:ascii="Arial" w:hAnsi="Arial" w:cs="Arial"/>
        </w:rPr>
        <w:t>пному рейтингу</w:t>
      </w:r>
      <w:r w:rsidR="00070D26" w:rsidRPr="00B951B8">
        <w:rPr>
          <w:rFonts w:ascii="Arial" w:hAnsi="Arial" w:cs="Arial"/>
        </w:rPr>
        <w:t>.</w:t>
      </w:r>
    </w:p>
    <w:p w:rsidR="00070D26" w:rsidRPr="00C4105B" w:rsidRDefault="008C1B8F" w:rsidP="001C46B5">
      <w:pPr>
        <w:jc w:val="both"/>
        <w:rPr>
          <w:rFonts w:ascii="Arial" w:hAnsi="Arial" w:cs="Arial"/>
          <w:color w:val="0E293E"/>
        </w:rPr>
      </w:pPr>
      <w:ins w:id="473" w:author="Яна Ерина" w:date="2018-11-26T12:00:00Z">
        <w:r w:rsidRPr="00B951B8">
          <w:rPr>
            <w:rFonts w:ascii="Arial" w:hAnsi="Arial" w:cs="Arial"/>
            <w:color w:val="0E293E"/>
          </w:rPr>
          <w:t>У</w:t>
        </w:r>
      </w:ins>
      <w:del w:id="474" w:author="Яна Ерина" w:date="2018-11-26T12:00:00Z">
        <w:r w:rsidR="00C1774E" w:rsidRPr="00B951B8" w:rsidDel="008C1B8F">
          <w:rPr>
            <w:rFonts w:ascii="Arial" w:hAnsi="Arial" w:cs="Arial"/>
            <w:color w:val="0E293E"/>
          </w:rPr>
          <w:delText>В</w:delText>
        </w:r>
      </w:del>
      <w:r w:rsidR="00C1774E" w:rsidRPr="00B951B8">
        <w:rPr>
          <w:rFonts w:ascii="Arial" w:hAnsi="Arial" w:cs="Arial"/>
          <w:color w:val="0E293E"/>
        </w:rPr>
        <w:t xml:space="preserve"> районах </w:t>
      </w:r>
      <w:ins w:id="475" w:author="Яна Ерина" w:date="2018-11-26T12:00:00Z">
        <w:r w:rsidR="00135BB1" w:rsidRPr="00B951B8">
          <w:rPr>
            <w:rFonts w:ascii="Arial" w:hAnsi="Arial" w:cs="Arial"/>
            <w:color w:val="0E293E"/>
          </w:rPr>
          <w:t>і</w:t>
        </w:r>
      </w:ins>
      <w:r w:rsidR="00C1774E" w:rsidRPr="00B951B8">
        <w:rPr>
          <w:rFonts w:ascii="Arial" w:hAnsi="Arial" w:cs="Arial"/>
          <w:color w:val="0E293E"/>
        </w:rPr>
        <w:t>з меншою кількістю проектів</w:t>
      </w:r>
      <w:ins w:id="476" w:author="Яна Ерина" w:date="2018-11-26T17:57:00Z">
        <w:r w:rsidR="00B951B8">
          <w:rPr>
            <w:rFonts w:ascii="Arial" w:hAnsi="Arial" w:cs="Arial"/>
            <w:color w:val="0E293E"/>
          </w:rPr>
          <w:t xml:space="preserve"> –</w:t>
        </w:r>
      </w:ins>
      <w:del w:id="477" w:author="Яна Ерина" w:date="2018-11-26T17:57:00Z">
        <w:r w:rsidR="00C1774E" w:rsidRPr="00B951B8" w:rsidDel="00B951B8">
          <w:rPr>
            <w:rFonts w:ascii="Arial" w:hAnsi="Arial" w:cs="Arial"/>
            <w:color w:val="0E293E"/>
          </w:rPr>
          <w:delText>,</w:delText>
        </w:r>
      </w:del>
      <w:r w:rsidR="00C1774E" w:rsidRPr="00B951B8">
        <w:rPr>
          <w:rFonts w:ascii="Arial" w:hAnsi="Arial" w:cs="Arial"/>
          <w:color w:val="0E293E"/>
        </w:rPr>
        <w:t xml:space="preserve"> </w:t>
      </w:r>
      <w:ins w:id="478" w:author="Яна Ерина" w:date="2018-11-26T12:00:00Z">
        <w:r w:rsidR="00135BB1" w:rsidRPr="00B951B8">
          <w:rPr>
            <w:rFonts w:ascii="Arial" w:hAnsi="Arial" w:cs="Arial"/>
            <w:color w:val="0E293E"/>
          </w:rPr>
          <w:t>у</w:t>
        </w:r>
      </w:ins>
      <w:del w:id="479" w:author="Яна Ерина" w:date="2018-11-26T12:00:00Z">
        <w:r w:rsidR="009A17ED" w:rsidRPr="00B951B8" w:rsidDel="00135BB1">
          <w:rPr>
            <w:rFonts w:ascii="Arial" w:hAnsi="Arial" w:cs="Arial"/>
            <w:color w:val="0E293E"/>
          </w:rPr>
          <w:delText>в</w:delText>
        </w:r>
      </w:del>
      <w:r w:rsidR="009A17ED" w:rsidRPr="00B951B8">
        <w:rPr>
          <w:rFonts w:ascii="Arial" w:hAnsi="Arial" w:cs="Arial"/>
          <w:color w:val="0E293E"/>
        </w:rPr>
        <w:t xml:space="preserve"> </w:t>
      </w:r>
      <w:r w:rsidR="00C1774E" w:rsidRPr="00B951B8">
        <w:rPr>
          <w:rFonts w:ascii="Arial" w:hAnsi="Arial" w:cs="Arial"/>
          <w:color w:val="0E293E"/>
        </w:rPr>
        <w:t>Святоши</w:t>
      </w:r>
      <w:r w:rsidR="009A17ED" w:rsidRPr="00B951B8">
        <w:rPr>
          <w:rFonts w:ascii="Arial" w:hAnsi="Arial" w:cs="Arial"/>
          <w:color w:val="0E293E"/>
        </w:rPr>
        <w:t>нському та Печерському</w:t>
      </w:r>
      <w:ins w:id="480" w:author="Яна Ерина" w:date="2018-11-26T17:57:00Z">
        <w:r w:rsidR="00B951B8">
          <w:rPr>
            <w:rFonts w:ascii="Arial" w:hAnsi="Arial" w:cs="Arial"/>
            <w:color w:val="0E293E"/>
          </w:rPr>
          <w:t xml:space="preserve"> –</w:t>
        </w:r>
      </w:ins>
      <w:del w:id="481" w:author="Яна Ерина" w:date="2018-11-26T17:57:00Z">
        <w:r w:rsidR="004E1B72" w:rsidRPr="00B951B8" w:rsidDel="00B951B8">
          <w:rPr>
            <w:rFonts w:ascii="Arial" w:hAnsi="Arial" w:cs="Arial"/>
            <w:color w:val="0E293E"/>
          </w:rPr>
          <w:delText>,</w:delText>
        </w:r>
      </w:del>
      <w:r w:rsidR="00C1774E" w:rsidRPr="00B951B8">
        <w:rPr>
          <w:rFonts w:ascii="Arial" w:hAnsi="Arial" w:cs="Arial"/>
          <w:color w:val="0E293E"/>
        </w:rPr>
        <w:t xml:space="preserve"> </w:t>
      </w:r>
      <w:del w:id="482" w:author="Яна Ерина" w:date="2018-11-26T12:02:00Z">
        <w:r w:rsidR="004E1B72" w:rsidRPr="00B951B8" w:rsidDel="00B737F7">
          <w:rPr>
            <w:rFonts w:ascii="Arial" w:hAnsi="Arial" w:cs="Arial"/>
            <w:color w:val="0E293E"/>
          </w:rPr>
          <w:delText>значно більше</w:delText>
        </w:r>
      </w:del>
      <w:ins w:id="483" w:author="Яна Ерина" w:date="2018-11-26T12:02:00Z">
        <w:r w:rsidR="00B737F7" w:rsidRPr="00B951B8">
          <w:rPr>
            <w:rFonts w:ascii="Arial" w:hAnsi="Arial" w:cs="Arial"/>
            <w:color w:val="0E293E"/>
          </w:rPr>
          <w:t>набагато</w:t>
        </w:r>
      </w:ins>
      <w:r w:rsidR="004E1B72" w:rsidRPr="00B951B8">
        <w:rPr>
          <w:rFonts w:ascii="Arial" w:hAnsi="Arial" w:cs="Arial"/>
          <w:color w:val="0E293E"/>
        </w:rPr>
        <w:t xml:space="preserve"> </w:t>
      </w:r>
      <w:r w:rsidR="007B7C51" w:rsidRPr="00B951B8">
        <w:rPr>
          <w:rFonts w:ascii="Arial" w:hAnsi="Arial" w:cs="Arial"/>
          <w:color w:val="0E293E"/>
        </w:rPr>
        <w:t>від інших</w:t>
      </w:r>
      <w:r w:rsidR="003D579E" w:rsidRPr="00B951B8">
        <w:rPr>
          <w:rFonts w:ascii="Arial" w:hAnsi="Arial" w:cs="Arial"/>
          <w:color w:val="0E293E"/>
        </w:rPr>
        <w:t xml:space="preserve"> </w:t>
      </w:r>
      <w:r w:rsidR="007B7C51" w:rsidRPr="00B951B8">
        <w:rPr>
          <w:rFonts w:ascii="Arial" w:hAnsi="Arial" w:cs="Arial"/>
          <w:color w:val="0E293E"/>
        </w:rPr>
        <w:t xml:space="preserve">присутні проекти </w:t>
      </w:r>
      <w:r w:rsidR="00D354DE" w:rsidRPr="00B951B8">
        <w:rPr>
          <w:rFonts w:ascii="Arial" w:hAnsi="Arial" w:cs="Arial"/>
          <w:color w:val="0E293E"/>
        </w:rPr>
        <w:t xml:space="preserve">членів комісії </w:t>
      </w:r>
      <w:r w:rsidR="007B7C51" w:rsidRPr="00B951B8">
        <w:rPr>
          <w:rFonts w:ascii="Arial" w:hAnsi="Arial" w:cs="Arial"/>
          <w:color w:val="0E293E"/>
        </w:rPr>
        <w:t xml:space="preserve">та представників КМДА. </w:t>
      </w:r>
      <w:r w:rsidR="00C1774E" w:rsidRPr="00B951B8">
        <w:rPr>
          <w:rFonts w:ascii="Arial" w:hAnsi="Arial" w:cs="Arial"/>
          <w:color w:val="0E293E"/>
        </w:rPr>
        <w:t xml:space="preserve">Проекти </w:t>
      </w:r>
      <w:del w:id="484" w:author="Яна Ерина" w:date="2018-11-26T14:46:00Z">
        <w:r w:rsidR="00C1774E" w:rsidRPr="00B951B8" w:rsidDel="00777C29">
          <w:rPr>
            <w:rFonts w:ascii="Arial" w:hAnsi="Arial" w:cs="Arial"/>
            <w:color w:val="0E293E"/>
          </w:rPr>
          <w:delText>з такими</w:delText>
        </w:r>
      </w:del>
      <w:ins w:id="485" w:author="Яна Ерина" w:date="2018-11-26T14:46:00Z">
        <w:r w:rsidR="00777C29" w:rsidRPr="00682495">
          <w:rPr>
            <w:rFonts w:ascii="Arial" w:hAnsi="Arial" w:cs="Arial"/>
            <w:color w:val="0E293E"/>
          </w:rPr>
          <w:t>цих авторів</w:t>
        </w:r>
      </w:ins>
      <w:del w:id="486" w:author="Яна Ерина" w:date="2018-11-26T14:46:00Z">
        <w:r w:rsidR="00C1774E" w:rsidRPr="00682495" w:rsidDel="00777C29">
          <w:rPr>
            <w:rFonts w:ascii="Arial" w:hAnsi="Arial" w:cs="Arial"/>
            <w:color w:val="0E293E"/>
          </w:rPr>
          <w:delText xml:space="preserve"> авторами</w:delText>
        </w:r>
      </w:del>
      <w:r w:rsidR="00C1774E" w:rsidRPr="00682495">
        <w:rPr>
          <w:rFonts w:ascii="Arial" w:hAnsi="Arial" w:cs="Arial"/>
          <w:color w:val="0E293E"/>
        </w:rPr>
        <w:t xml:space="preserve"> складають меншість </w:t>
      </w:r>
      <w:ins w:id="487" w:author="Яна Ерина" w:date="2018-11-26T12:02:00Z">
        <w:r w:rsidR="00B737F7" w:rsidRPr="00682495">
          <w:rPr>
            <w:rFonts w:ascii="Arial" w:hAnsi="Arial" w:cs="Arial"/>
            <w:color w:val="0E293E"/>
          </w:rPr>
          <w:t>у</w:t>
        </w:r>
      </w:ins>
      <w:del w:id="488" w:author="Яна Ерина" w:date="2018-11-26T12:02:00Z">
        <w:r w:rsidR="00C1774E" w:rsidRPr="00682495" w:rsidDel="00B737F7">
          <w:rPr>
            <w:rFonts w:ascii="Arial" w:hAnsi="Arial" w:cs="Arial"/>
            <w:color w:val="0E293E"/>
          </w:rPr>
          <w:delText>в</w:delText>
        </w:r>
      </w:del>
      <w:r w:rsidR="00C1774E" w:rsidRPr="00682495">
        <w:rPr>
          <w:rFonts w:ascii="Arial" w:hAnsi="Arial" w:cs="Arial"/>
          <w:color w:val="0E293E"/>
        </w:rPr>
        <w:t xml:space="preserve"> Солом’янському та Дніпровському районах.</w:t>
      </w:r>
      <w:r w:rsidR="00926426" w:rsidRPr="00C4105B">
        <w:rPr>
          <w:rFonts w:ascii="Arial" w:hAnsi="Arial" w:cs="Arial"/>
          <w:color w:val="0E293E"/>
        </w:rPr>
        <w:t xml:space="preserve"> </w:t>
      </w:r>
    </w:p>
    <w:p w:rsidR="00070D26" w:rsidRPr="00C4105B" w:rsidRDefault="004C5E8E" w:rsidP="001C46B5">
      <w:pPr>
        <w:jc w:val="both"/>
        <w:rPr>
          <w:rFonts w:ascii="Arial" w:hAnsi="Arial" w:cs="Arial"/>
        </w:rPr>
      </w:pPr>
      <w:r w:rsidRPr="00C4105B">
        <w:rPr>
          <w:rFonts w:ascii="Arial" w:hAnsi="Arial" w:cs="Arial"/>
        </w:rPr>
        <w:t>П</w:t>
      </w:r>
      <w:r w:rsidR="00D354DE" w:rsidRPr="00C4105B">
        <w:rPr>
          <w:rFonts w:ascii="Arial" w:hAnsi="Arial" w:cs="Arial"/>
        </w:rPr>
        <w:t xml:space="preserve">ро участь </w:t>
      </w:r>
      <w:ins w:id="489" w:author="Яна Ерина" w:date="2018-11-26T12:03:00Z">
        <w:r w:rsidR="00B737F7" w:rsidRPr="00C4105B">
          <w:rPr>
            <w:rFonts w:ascii="Arial" w:hAnsi="Arial" w:cs="Arial"/>
          </w:rPr>
          <w:t>у</w:t>
        </w:r>
      </w:ins>
      <w:del w:id="490" w:author="Яна Ерина" w:date="2018-11-26T12:03:00Z">
        <w:r w:rsidR="00D354DE" w:rsidRPr="00C4105B" w:rsidDel="00B737F7">
          <w:rPr>
            <w:rFonts w:ascii="Arial" w:hAnsi="Arial" w:cs="Arial"/>
          </w:rPr>
          <w:delText>в</w:delText>
        </w:r>
      </w:del>
      <w:r w:rsidR="00D354DE" w:rsidRPr="00C4105B">
        <w:rPr>
          <w:rFonts w:ascii="Arial" w:hAnsi="Arial" w:cs="Arial"/>
        </w:rPr>
        <w:t xml:space="preserve"> </w:t>
      </w:r>
      <w:r w:rsidR="00105C43" w:rsidRPr="00C4105B">
        <w:rPr>
          <w:rFonts w:ascii="Arial" w:hAnsi="Arial" w:cs="Arial"/>
        </w:rPr>
        <w:t>Г</w:t>
      </w:r>
      <w:r w:rsidR="00D354DE" w:rsidRPr="00C4105B">
        <w:rPr>
          <w:rFonts w:ascii="Arial" w:hAnsi="Arial" w:cs="Arial"/>
        </w:rPr>
        <w:t xml:space="preserve">ромадському бюджеті заявили 8 </w:t>
      </w:r>
      <w:r w:rsidR="008761E7" w:rsidRPr="00C4105B">
        <w:rPr>
          <w:rFonts w:ascii="Arial" w:hAnsi="Arial" w:cs="Arial"/>
        </w:rPr>
        <w:t>депутатів та їх</w:t>
      </w:r>
      <w:ins w:id="491" w:author="Яна Ерина" w:date="2018-11-26T12:03:00Z">
        <w:r w:rsidR="00B737F7" w:rsidRPr="00C4105B">
          <w:rPr>
            <w:rFonts w:ascii="Arial" w:hAnsi="Arial" w:cs="Arial"/>
          </w:rPr>
          <w:t>ні</w:t>
        </w:r>
      </w:ins>
      <w:r w:rsidR="008761E7" w:rsidRPr="00C4105B">
        <w:rPr>
          <w:rFonts w:ascii="Arial" w:hAnsi="Arial" w:cs="Arial"/>
        </w:rPr>
        <w:t xml:space="preserve"> помічник</w:t>
      </w:r>
      <w:ins w:id="492" w:author="Яна Ерина" w:date="2018-11-26T17:58:00Z">
        <w:r w:rsidR="00B951B8">
          <w:rPr>
            <w:rFonts w:ascii="Arial" w:hAnsi="Arial" w:cs="Arial"/>
          </w:rPr>
          <w:t>и</w:t>
        </w:r>
      </w:ins>
      <w:del w:id="493" w:author="Яна Ерина" w:date="2018-11-26T17:58:00Z">
        <w:r w:rsidR="008761E7" w:rsidRPr="00B951B8" w:rsidDel="00B951B8">
          <w:rPr>
            <w:rFonts w:ascii="Arial" w:hAnsi="Arial" w:cs="Arial"/>
          </w:rPr>
          <w:delText>і</w:delText>
        </w:r>
        <w:r w:rsidR="008761E7" w:rsidRPr="00682495" w:rsidDel="00B951B8">
          <w:rPr>
            <w:rFonts w:ascii="Arial" w:hAnsi="Arial" w:cs="Arial"/>
          </w:rPr>
          <w:delText>в</w:delText>
        </w:r>
      </w:del>
      <w:r w:rsidR="008761E7" w:rsidRPr="00682495">
        <w:rPr>
          <w:rFonts w:ascii="Arial" w:hAnsi="Arial" w:cs="Arial"/>
        </w:rPr>
        <w:t xml:space="preserve">, 12 членів комісії та 9 працівників КМДА. </w:t>
      </w:r>
      <w:ins w:id="494" w:author="Яна Ерина" w:date="2018-11-26T12:03:00Z">
        <w:r w:rsidR="00B737F7" w:rsidRPr="00682495">
          <w:rPr>
            <w:rFonts w:ascii="Arial" w:hAnsi="Arial" w:cs="Arial"/>
          </w:rPr>
          <w:t>Загалом</w:t>
        </w:r>
      </w:ins>
      <w:del w:id="495" w:author="Яна Ерина" w:date="2018-11-26T12:03:00Z">
        <w:r w:rsidR="008761E7" w:rsidRPr="00682495" w:rsidDel="00B737F7">
          <w:rPr>
            <w:rFonts w:ascii="Arial" w:hAnsi="Arial" w:cs="Arial"/>
          </w:rPr>
          <w:delText>В загальному</w:delText>
        </w:r>
      </w:del>
      <w:r w:rsidR="008761E7" w:rsidRPr="00682495">
        <w:rPr>
          <w:rFonts w:ascii="Arial" w:hAnsi="Arial" w:cs="Arial"/>
        </w:rPr>
        <w:t xml:space="preserve"> за ними закріплено 114 проектів</w:t>
      </w:r>
      <w:r w:rsidR="00083948" w:rsidRPr="00682495">
        <w:rPr>
          <w:rFonts w:ascii="Arial" w:hAnsi="Arial" w:cs="Arial"/>
        </w:rPr>
        <w:t>, з них за депутатами</w:t>
      </w:r>
      <w:ins w:id="496" w:author="Яна Ерина" w:date="2018-11-26T12:04:00Z">
        <w:r w:rsidR="00B737F7" w:rsidRPr="00C4105B">
          <w:rPr>
            <w:rFonts w:ascii="Arial" w:hAnsi="Arial" w:cs="Arial"/>
          </w:rPr>
          <w:t xml:space="preserve"> </w:t>
        </w:r>
      </w:ins>
      <w:del w:id="497" w:author="Яна Ерина" w:date="2018-11-26T13:38:00Z">
        <w:r w:rsidR="00083948" w:rsidRPr="00C4105B" w:rsidDel="00DC0607">
          <w:rPr>
            <w:rFonts w:ascii="Arial" w:hAnsi="Arial" w:cs="Arial"/>
          </w:rPr>
          <w:delText xml:space="preserve">- </w:delText>
        </w:r>
      </w:del>
      <w:ins w:id="498" w:author="Яна Ерина" w:date="2018-11-26T13:38:00Z">
        <w:r w:rsidR="00DC0607" w:rsidRPr="00C4105B">
          <w:rPr>
            <w:rFonts w:ascii="Arial" w:hAnsi="Arial" w:cs="Arial"/>
          </w:rPr>
          <w:t xml:space="preserve">– </w:t>
        </w:r>
      </w:ins>
      <w:r w:rsidR="008A0AC7" w:rsidRPr="00C4105B">
        <w:rPr>
          <w:rFonts w:ascii="Arial" w:hAnsi="Arial" w:cs="Arial"/>
        </w:rPr>
        <w:t xml:space="preserve">33 проекти, </w:t>
      </w:r>
      <w:r w:rsidR="009347E6" w:rsidRPr="00C4105B">
        <w:rPr>
          <w:rFonts w:ascii="Arial" w:hAnsi="Arial" w:cs="Arial"/>
        </w:rPr>
        <w:t xml:space="preserve">71 проект </w:t>
      </w:r>
      <w:ins w:id="499" w:author="Яна Ерина" w:date="2018-11-26T13:38:00Z">
        <w:r w:rsidR="00DC0607" w:rsidRPr="00C4105B">
          <w:rPr>
            <w:rFonts w:ascii="Arial" w:hAnsi="Arial" w:cs="Arial"/>
          </w:rPr>
          <w:t xml:space="preserve">– </w:t>
        </w:r>
      </w:ins>
      <w:r w:rsidR="009347E6" w:rsidRPr="00C4105B">
        <w:rPr>
          <w:rFonts w:ascii="Arial" w:hAnsi="Arial" w:cs="Arial"/>
        </w:rPr>
        <w:t>за членами громадської бюджетної комісії</w:t>
      </w:r>
      <w:del w:id="500" w:author="Яна Ерина" w:date="2018-11-26T17:28:00Z">
        <w:r w:rsidR="009347E6" w:rsidRPr="00C4105B" w:rsidDel="008F4C65">
          <w:rPr>
            <w:rFonts w:ascii="Arial" w:hAnsi="Arial" w:cs="Arial"/>
          </w:rPr>
          <w:delText>,</w:delText>
        </w:r>
      </w:del>
      <w:r w:rsidR="009347E6" w:rsidRPr="00C4105B">
        <w:rPr>
          <w:rFonts w:ascii="Arial" w:hAnsi="Arial" w:cs="Arial"/>
        </w:rPr>
        <w:t xml:space="preserve"> та 10 </w:t>
      </w:r>
      <w:ins w:id="501" w:author="Яна Ерина" w:date="2018-11-26T13:38:00Z">
        <w:r w:rsidR="00DC0607" w:rsidRPr="00C4105B">
          <w:rPr>
            <w:rFonts w:ascii="Arial" w:hAnsi="Arial" w:cs="Arial"/>
          </w:rPr>
          <w:t xml:space="preserve">– </w:t>
        </w:r>
      </w:ins>
      <w:r w:rsidR="009347E6" w:rsidRPr="00C4105B">
        <w:rPr>
          <w:rFonts w:ascii="Arial" w:hAnsi="Arial" w:cs="Arial"/>
        </w:rPr>
        <w:t>за працівниками КМДА.</w:t>
      </w:r>
      <w:r w:rsidR="00083948" w:rsidRPr="00C4105B">
        <w:rPr>
          <w:rFonts w:ascii="Arial" w:hAnsi="Arial" w:cs="Arial"/>
        </w:rPr>
        <w:t xml:space="preserve"> </w:t>
      </w:r>
    </w:p>
    <w:p w:rsidR="007B7C51" w:rsidRPr="00105580" w:rsidRDefault="00C1774E" w:rsidP="001C46B5">
      <w:pPr>
        <w:jc w:val="both"/>
        <w:rPr>
          <w:rFonts w:ascii="Arial" w:hAnsi="Arial" w:cs="Arial"/>
          <w:color w:val="0E293E"/>
        </w:rPr>
      </w:pPr>
      <w:r w:rsidRPr="00C4105B">
        <w:rPr>
          <w:rFonts w:ascii="Arial" w:hAnsi="Arial" w:cs="Arial"/>
          <w:color w:val="0E293E"/>
        </w:rPr>
        <w:t>Окрім визначення районів</w:t>
      </w:r>
      <w:del w:id="502" w:author="Яна Ерина" w:date="2018-11-26T14:48:00Z">
        <w:r w:rsidRPr="00C4105B" w:rsidDel="00777C29">
          <w:rPr>
            <w:rFonts w:ascii="Arial" w:hAnsi="Arial" w:cs="Arial"/>
            <w:color w:val="0E293E"/>
          </w:rPr>
          <w:delText>,</w:delText>
        </w:r>
      </w:del>
      <w:r w:rsidRPr="00C4105B">
        <w:rPr>
          <w:rFonts w:ascii="Arial" w:hAnsi="Arial" w:cs="Arial"/>
          <w:color w:val="0E293E"/>
        </w:rPr>
        <w:t xml:space="preserve"> з авторами з більшою чи меншою </w:t>
      </w:r>
      <w:del w:id="503" w:author="Яна Ерина" w:date="2018-11-26T12:04:00Z">
        <w:r w:rsidRPr="00C4105B" w:rsidDel="00B737F7">
          <w:rPr>
            <w:rFonts w:ascii="Arial" w:hAnsi="Arial" w:cs="Arial"/>
            <w:color w:val="0E293E"/>
          </w:rPr>
          <w:delText>“</w:delText>
        </w:r>
      </w:del>
      <w:r w:rsidRPr="00C4105B">
        <w:rPr>
          <w:rFonts w:ascii="Arial" w:hAnsi="Arial" w:cs="Arial"/>
          <w:color w:val="0E293E"/>
        </w:rPr>
        <w:t>адміністративною</w:t>
      </w:r>
      <w:del w:id="504" w:author="Яна Ерина" w:date="2018-11-26T12:04:00Z">
        <w:r w:rsidRPr="00C4105B" w:rsidDel="00B737F7">
          <w:rPr>
            <w:rFonts w:ascii="Arial" w:hAnsi="Arial" w:cs="Arial"/>
            <w:color w:val="0E293E"/>
          </w:rPr>
          <w:delText>”</w:delText>
        </w:r>
      </w:del>
      <w:r w:rsidRPr="00C4105B">
        <w:rPr>
          <w:rFonts w:ascii="Arial" w:hAnsi="Arial" w:cs="Arial"/>
          <w:color w:val="0E293E"/>
        </w:rPr>
        <w:t xml:space="preserve"> силою, можна ознайомитись, що планують втіли</w:t>
      </w:r>
      <w:r w:rsidR="004C5E8E" w:rsidRPr="00C4105B">
        <w:rPr>
          <w:rFonts w:ascii="Arial" w:hAnsi="Arial" w:cs="Arial"/>
          <w:color w:val="0E293E"/>
        </w:rPr>
        <w:t>ти на кошт</w:t>
      </w:r>
      <w:r w:rsidR="009A17ED" w:rsidRPr="00C4105B">
        <w:rPr>
          <w:rFonts w:ascii="Arial" w:hAnsi="Arial" w:cs="Arial"/>
          <w:color w:val="0E293E"/>
        </w:rPr>
        <w:t xml:space="preserve">и бюджету участі КМДА </w:t>
      </w:r>
      <w:ins w:id="505" w:author="Яна Ерина" w:date="2018-11-26T12:05:00Z">
        <w:r w:rsidR="00B737F7" w:rsidRPr="00C4105B">
          <w:rPr>
            <w:rFonts w:ascii="Arial" w:hAnsi="Arial" w:cs="Arial"/>
            <w:color w:val="0E293E"/>
          </w:rPr>
          <w:t>у</w:t>
        </w:r>
      </w:ins>
      <w:del w:id="506" w:author="Яна Ерина" w:date="2018-11-26T12:05:00Z">
        <w:r w:rsidR="009A17ED" w:rsidRPr="00105580" w:rsidDel="00B737F7">
          <w:rPr>
            <w:rFonts w:ascii="Arial" w:hAnsi="Arial" w:cs="Arial"/>
            <w:color w:val="0E293E"/>
          </w:rPr>
          <w:delText>в</w:delText>
        </w:r>
      </w:del>
      <w:r w:rsidR="009A17ED" w:rsidRPr="00105580">
        <w:rPr>
          <w:rFonts w:ascii="Arial" w:hAnsi="Arial" w:cs="Arial"/>
          <w:color w:val="0E293E"/>
        </w:rPr>
        <w:t xml:space="preserve"> 2019 році.</w:t>
      </w:r>
      <w:r w:rsidRPr="00105580">
        <w:rPr>
          <w:rFonts w:ascii="Arial" w:hAnsi="Arial" w:cs="Arial"/>
          <w:color w:val="0E293E"/>
        </w:rPr>
        <w:t xml:space="preserve"> </w:t>
      </w:r>
      <w:r w:rsidR="007B7C51" w:rsidRPr="00105580">
        <w:rPr>
          <w:rFonts w:ascii="Arial" w:hAnsi="Arial" w:cs="Arial"/>
          <w:color w:val="0E293E"/>
        </w:rPr>
        <w:t xml:space="preserve">Що нового очікується у </w:t>
      </w:r>
      <w:ins w:id="507" w:author="Яна Ерина" w:date="2018-11-26T12:05:00Z">
        <w:r w:rsidR="00B737F7" w:rsidRPr="00105580">
          <w:rPr>
            <w:rFonts w:ascii="Arial" w:hAnsi="Arial" w:cs="Arial"/>
            <w:color w:val="0E293E"/>
          </w:rPr>
          <w:t>в</w:t>
        </w:r>
      </w:ins>
      <w:del w:id="508" w:author="Яна Ерина" w:date="2018-11-26T12:05:00Z">
        <w:r w:rsidR="007B7C51" w:rsidRPr="00105580" w:rsidDel="00B737F7">
          <w:rPr>
            <w:rFonts w:ascii="Arial" w:hAnsi="Arial" w:cs="Arial"/>
            <w:color w:val="0E293E"/>
          </w:rPr>
          <w:delText>В</w:delText>
        </w:r>
      </w:del>
      <w:r w:rsidR="007B7C51" w:rsidRPr="00105580">
        <w:rPr>
          <w:rFonts w:ascii="Arial" w:hAnsi="Arial" w:cs="Arial"/>
          <w:color w:val="0E293E"/>
        </w:rPr>
        <w:t>ашому районі</w:t>
      </w:r>
      <w:r w:rsidRPr="00105580">
        <w:rPr>
          <w:rFonts w:ascii="Arial" w:hAnsi="Arial" w:cs="Arial"/>
          <w:color w:val="0E293E"/>
        </w:rPr>
        <w:t xml:space="preserve">? </w:t>
      </w:r>
      <w:proofErr w:type="spellStart"/>
      <w:r w:rsidRPr="00105580">
        <w:rPr>
          <w:rFonts w:ascii="Arial" w:hAnsi="Arial" w:cs="Arial"/>
          <w:color w:val="0E293E"/>
        </w:rPr>
        <w:t>Клікайте</w:t>
      </w:r>
      <w:proofErr w:type="spellEnd"/>
      <w:r w:rsidRPr="00105580">
        <w:rPr>
          <w:rFonts w:ascii="Arial" w:hAnsi="Arial" w:cs="Arial"/>
          <w:color w:val="0E293E"/>
        </w:rPr>
        <w:t xml:space="preserve"> на свій</w:t>
      </w:r>
      <w:r w:rsidR="009A17ED" w:rsidRPr="00105580">
        <w:rPr>
          <w:rFonts w:ascii="Arial" w:hAnsi="Arial" w:cs="Arial"/>
          <w:color w:val="0E293E"/>
        </w:rPr>
        <w:t>.</w:t>
      </w:r>
    </w:p>
    <w:p w:rsidR="002F44E0" w:rsidRPr="007B5451" w:rsidRDefault="002F44E0" w:rsidP="001C46B5">
      <w:pPr>
        <w:jc w:val="both"/>
        <w:rPr>
          <w:rFonts w:ascii="Arial" w:hAnsi="Arial" w:cs="Arial"/>
          <w:color w:val="0E293E"/>
          <w:rPrChange w:id="509" w:author="Яна Ерина" w:date="2018-11-26T17:39:00Z">
            <w:rPr>
              <w:rFonts w:ascii="Arial" w:hAnsi="Arial" w:cs="Arial"/>
              <w:color w:val="0E293E"/>
            </w:rPr>
          </w:rPrChange>
        </w:rPr>
      </w:pPr>
      <w:r w:rsidRPr="007B5451">
        <w:rPr>
          <w:rFonts w:ascii="Arial" w:hAnsi="Arial" w:cs="Arial"/>
          <w:color w:val="0E293E"/>
          <w:rPrChange w:id="510" w:author="Яна Ерина" w:date="2018-11-26T17:39:00Z">
            <w:rPr>
              <w:rFonts w:ascii="Arial" w:hAnsi="Arial" w:cs="Arial"/>
              <w:color w:val="0E293E"/>
            </w:rPr>
          </w:rPrChange>
        </w:rPr>
        <w:t>Графік</w:t>
      </w:r>
      <w:ins w:id="511" w:author="Яна Ерина" w:date="2018-11-26T14:48:00Z">
        <w:r w:rsidR="00777C29" w:rsidRPr="007B5451">
          <w:rPr>
            <w:rFonts w:ascii="Arial" w:hAnsi="Arial" w:cs="Arial"/>
            <w:color w:val="0E293E"/>
            <w:rPrChange w:id="512" w:author="Яна Ерина" w:date="2018-11-26T17:39:00Z">
              <w:rPr>
                <w:rFonts w:ascii="Arial" w:hAnsi="Arial" w:cs="Arial"/>
                <w:color w:val="0E293E"/>
              </w:rPr>
            </w:rPrChange>
          </w:rPr>
          <w:t xml:space="preserve"> </w:t>
        </w:r>
      </w:ins>
      <w:r w:rsidRPr="007B5451">
        <w:rPr>
          <w:rFonts w:ascii="Arial" w:hAnsi="Arial" w:cs="Arial"/>
          <w:color w:val="0E293E"/>
          <w:rPrChange w:id="513" w:author="Яна Ерина" w:date="2018-11-26T17:39:00Z">
            <w:rPr>
              <w:rFonts w:ascii="Arial" w:hAnsi="Arial" w:cs="Arial"/>
              <w:color w:val="0E293E"/>
            </w:rPr>
          </w:rPrChange>
        </w:rPr>
        <w:t>3</w:t>
      </w:r>
    </w:p>
    <w:p w:rsidR="00105C43" w:rsidRPr="007B5451" w:rsidRDefault="005055DF" w:rsidP="001C46B5">
      <w:pPr>
        <w:jc w:val="both"/>
        <w:rPr>
          <w:rFonts w:ascii="Arial" w:hAnsi="Arial" w:cs="Arial"/>
          <w:b/>
          <w:rPrChange w:id="514" w:author="Яна Ерина" w:date="2018-11-26T17:39:00Z">
            <w:rPr>
              <w:rFonts w:ascii="Arial" w:hAnsi="Arial" w:cs="Arial"/>
              <w:b/>
            </w:rPr>
          </w:rPrChange>
        </w:rPr>
      </w:pPr>
      <w:r w:rsidRPr="007B5451">
        <w:rPr>
          <w:rFonts w:ascii="Arial" w:hAnsi="Arial" w:cs="Arial"/>
          <w:b/>
          <w:rPrChange w:id="515" w:author="Яна Ерина" w:date="2018-11-26T17:39:00Z">
            <w:rPr>
              <w:rFonts w:ascii="Arial" w:hAnsi="Arial" w:cs="Arial"/>
              <w:b/>
            </w:rPr>
          </w:rPrChange>
        </w:rPr>
        <w:t>П</w:t>
      </w:r>
      <w:r w:rsidR="00105C43" w:rsidRPr="007B5451">
        <w:rPr>
          <w:rFonts w:ascii="Arial" w:hAnsi="Arial" w:cs="Arial"/>
          <w:b/>
          <w:rPrChange w:id="516" w:author="Яна Ерина" w:date="2018-11-26T17:39:00Z">
            <w:rPr>
              <w:rFonts w:ascii="Arial" w:hAnsi="Arial" w:cs="Arial"/>
              <w:b/>
            </w:rPr>
          </w:rPrChange>
        </w:rPr>
        <w:t>одвійні лідери</w:t>
      </w:r>
      <w:r w:rsidR="003D579E" w:rsidRPr="007B5451">
        <w:rPr>
          <w:rFonts w:ascii="Arial" w:hAnsi="Arial" w:cs="Arial"/>
          <w:b/>
          <w:rPrChange w:id="517" w:author="Яна Ерина" w:date="2018-11-26T17:39:00Z">
            <w:rPr>
              <w:rFonts w:ascii="Arial" w:hAnsi="Arial" w:cs="Arial"/>
              <w:b/>
            </w:rPr>
          </w:rPrChange>
        </w:rPr>
        <w:t xml:space="preserve"> </w:t>
      </w:r>
      <w:del w:id="518" w:author="Яна Ерина" w:date="2018-11-26T13:38:00Z">
        <w:r w:rsidR="003D579E" w:rsidRPr="007B5451" w:rsidDel="00DC0607">
          <w:rPr>
            <w:rFonts w:ascii="Arial" w:hAnsi="Arial" w:cs="Arial"/>
            <w:b/>
            <w:rPrChange w:id="519" w:author="Яна Ерина" w:date="2018-11-26T17:39:00Z">
              <w:rPr>
                <w:rFonts w:ascii="Arial" w:hAnsi="Arial" w:cs="Arial"/>
                <w:b/>
              </w:rPr>
            </w:rPrChange>
          </w:rPr>
          <w:delText xml:space="preserve">- </w:delText>
        </w:r>
      </w:del>
      <w:ins w:id="520" w:author="Яна Ерина" w:date="2018-11-26T13:38:00Z">
        <w:r w:rsidR="00DC0607" w:rsidRPr="007B5451">
          <w:rPr>
            <w:rFonts w:ascii="Arial" w:hAnsi="Arial" w:cs="Arial"/>
            <w:b/>
            <w:rPrChange w:id="521" w:author="Яна Ерина" w:date="2018-11-26T17:39:00Z">
              <w:rPr>
                <w:rFonts w:ascii="Arial" w:hAnsi="Arial" w:cs="Arial"/>
                <w:b/>
              </w:rPr>
            </w:rPrChange>
          </w:rPr>
          <w:t xml:space="preserve">– </w:t>
        </w:r>
      </w:ins>
      <w:r w:rsidRPr="007B5451">
        <w:rPr>
          <w:rFonts w:ascii="Arial" w:hAnsi="Arial" w:cs="Arial"/>
          <w:b/>
          <w:rPrChange w:id="522" w:author="Яна Ерина" w:date="2018-11-26T17:39:00Z">
            <w:rPr>
              <w:rFonts w:ascii="Arial" w:hAnsi="Arial" w:cs="Arial"/>
              <w:b/>
            </w:rPr>
          </w:rPrChange>
        </w:rPr>
        <w:t>лідери серед лідерів проектів: хто вони?</w:t>
      </w:r>
    </w:p>
    <w:p w:rsidR="00687368" w:rsidRPr="007B5451" w:rsidRDefault="00687368" w:rsidP="001C46B5">
      <w:pPr>
        <w:jc w:val="both"/>
        <w:rPr>
          <w:rFonts w:ascii="Arial" w:hAnsi="Arial" w:cs="Arial"/>
          <w:rPrChange w:id="523" w:author="Яна Ерина" w:date="2018-11-26T17:39:00Z">
            <w:rPr>
              <w:rFonts w:ascii="Arial" w:hAnsi="Arial" w:cs="Arial"/>
            </w:rPr>
          </w:rPrChange>
        </w:rPr>
      </w:pPr>
      <w:r w:rsidRPr="007B5451">
        <w:rPr>
          <w:rFonts w:ascii="Arial" w:hAnsi="Arial" w:cs="Arial"/>
          <w:rPrChange w:id="524" w:author="Яна Ерина" w:date="2018-11-26T17:39:00Z">
            <w:rPr>
              <w:rFonts w:ascii="Arial" w:hAnsi="Arial" w:cs="Arial"/>
            </w:rPr>
          </w:rPrChange>
        </w:rPr>
        <w:t>Графік</w:t>
      </w:r>
      <w:ins w:id="525" w:author="Яна Ерина" w:date="2018-11-26T14:48:00Z">
        <w:r w:rsidR="00777C29" w:rsidRPr="007B5451">
          <w:rPr>
            <w:rFonts w:ascii="Arial" w:hAnsi="Arial" w:cs="Arial"/>
            <w:rPrChange w:id="526" w:author="Яна Ерина" w:date="2018-11-26T17:39:00Z">
              <w:rPr>
                <w:rFonts w:ascii="Arial" w:hAnsi="Arial" w:cs="Arial"/>
              </w:rPr>
            </w:rPrChange>
          </w:rPr>
          <w:t xml:space="preserve"> </w:t>
        </w:r>
      </w:ins>
      <w:r w:rsidRPr="007B5451">
        <w:rPr>
          <w:rFonts w:ascii="Arial" w:hAnsi="Arial" w:cs="Arial"/>
          <w:rPrChange w:id="527" w:author="Яна Ерина" w:date="2018-11-26T17:39:00Z">
            <w:rPr>
              <w:rFonts w:ascii="Arial" w:hAnsi="Arial" w:cs="Arial"/>
            </w:rPr>
          </w:rPrChange>
        </w:rPr>
        <w:t>4</w:t>
      </w:r>
    </w:p>
    <w:p w:rsidR="003B5512" w:rsidRPr="00B951B8" w:rsidRDefault="00865D41" w:rsidP="001C46B5">
      <w:pPr>
        <w:jc w:val="both"/>
        <w:rPr>
          <w:rFonts w:ascii="Arial" w:hAnsi="Arial" w:cs="Arial"/>
        </w:rPr>
      </w:pPr>
      <w:r w:rsidRPr="007B5451">
        <w:rPr>
          <w:rFonts w:ascii="Arial" w:hAnsi="Arial" w:cs="Arial"/>
          <w:rPrChange w:id="528" w:author="Яна Ерина" w:date="2018-11-26T17:39:00Z">
            <w:rPr>
              <w:rFonts w:ascii="Arial" w:hAnsi="Arial" w:cs="Arial"/>
            </w:rPr>
          </w:rPrChange>
        </w:rPr>
        <w:t>Лідери</w:t>
      </w:r>
      <w:r w:rsidR="009A17ED" w:rsidRPr="007B5451">
        <w:rPr>
          <w:rFonts w:ascii="Arial" w:hAnsi="Arial" w:cs="Arial"/>
          <w:rPrChange w:id="529" w:author="Яна Ерина" w:date="2018-11-26T17:39:00Z">
            <w:rPr>
              <w:rFonts w:ascii="Arial" w:hAnsi="Arial" w:cs="Arial"/>
            </w:rPr>
          </w:rPrChange>
        </w:rPr>
        <w:t xml:space="preserve"> проектів</w:t>
      </w:r>
      <w:r w:rsidRPr="007B5451">
        <w:rPr>
          <w:rFonts w:ascii="Arial" w:hAnsi="Arial" w:cs="Arial"/>
          <w:rPrChange w:id="530" w:author="Яна Ерина" w:date="2018-11-26T17:39:00Z">
            <w:rPr>
              <w:rFonts w:ascii="Arial" w:hAnsi="Arial" w:cs="Arial"/>
            </w:rPr>
          </w:rPrChange>
        </w:rPr>
        <w:t xml:space="preserve"> </w:t>
      </w:r>
      <w:r w:rsidR="00B1131D" w:rsidRPr="007B5451">
        <w:rPr>
          <w:rFonts w:ascii="Arial" w:hAnsi="Arial" w:cs="Arial"/>
          <w:rPrChange w:id="531" w:author="Яна Ерина" w:date="2018-11-26T17:39:00Z">
            <w:rPr>
              <w:rFonts w:ascii="Arial" w:hAnsi="Arial" w:cs="Arial"/>
            </w:rPr>
          </w:rPrChange>
        </w:rPr>
        <w:t xml:space="preserve">розташовані </w:t>
      </w:r>
      <w:r w:rsidRPr="007B5451">
        <w:rPr>
          <w:rFonts w:ascii="Arial" w:hAnsi="Arial" w:cs="Arial"/>
          <w:rPrChange w:id="532" w:author="Яна Ерина" w:date="2018-11-26T17:39:00Z">
            <w:rPr>
              <w:rFonts w:ascii="Arial" w:hAnsi="Arial" w:cs="Arial"/>
            </w:rPr>
          </w:rPrChange>
        </w:rPr>
        <w:t xml:space="preserve">в умовному рейтингу </w:t>
      </w:r>
      <w:r w:rsidR="00B1131D" w:rsidRPr="007B5451">
        <w:rPr>
          <w:rFonts w:ascii="Arial" w:hAnsi="Arial" w:cs="Arial"/>
          <w:rPrChange w:id="533" w:author="Яна Ерина" w:date="2018-11-26T17:39:00Z">
            <w:rPr>
              <w:rFonts w:ascii="Arial" w:hAnsi="Arial" w:cs="Arial"/>
            </w:rPr>
          </w:rPrChange>
        </w:rPr>
        <w:t xml:space="preserve">за спаданням загальної суми бюджету </w:t>
      </w:r>
      <w:r w:rsidRPr="007B5451">
        <w:rPr>
          <w:rFonts w:ascii="Arial" w:hAnsi="Arial" w:cs="Arial"/>
          <w:rPrChange w:id="534" w:author="Яна Ерина" w:date="2018-11-26T17:39:00Z">
            <w:rPr>
              <w:rFonts w:ascii="Arial" w:hAnsi="Arial" w:cs="Arial"/>
            </w:rPr>
          </w:rPrChange>
        </w:rPr>
        <w:t xml:space="preserve">виграних </w:t>
      </w:r>
      <w:r w:rsidR="00B1131D" w:rsidRPr="007B5451">
        <w:rPr>
          <w:rFonts w:ascii="Arial" w:hAnsi="Arial" w:cs="Arial"/>
          <w:rPrChange w:id="535" w:author="Яна Ерина" w:date="2018-11-26T17:39:00Z">
            <w:rPr>
              <w:rFonts w:ascii="Arial" w:hAnsi="Arial" w:cs="Arial"/>
            </w:rPr>
          </w:rPrChange>
        </w:rPr>
        <w:t xml:space="preserve">проектів. </w:t>
      </w:r>
      <w:r w:rsidRPr="007B5451">
        <w:rPr>
          <w:rFonts w:ascii="Arial" w:hAnsi="Arial" w:cs="Arial"/>
          <w:rPrChange w:id="536" w:author="Яна Ерина" w:date="2018-11-26T17:39:00Z">
            <w:rPr>
              <w:rFonts w:ascii="Arial" w:hAnsi="Arial" w:cs="Arial"/>
            </w:rPr>
          </w:rPrChange>
        </w:rPr>
        <w:t xml:space="preserve">Першими </w:t>
      </w:r>
      <w:ins w:id="537" w:author="Яна Ерина" w:date="2018-11-26T12:06:00Z">
        <w:r w:rsidR="00B737F7" w:rsidRPr="007B5451">
          <w:rPr>
            <w:rFonts w:ascii="Arial" w:hAnsi="Arial" w:cs="Arial"/>
            <w:rPrChange w:id="538" w:author="Яна Ерина" w:date="2018-11-26T17:39:00Z">
              <w:rPr>
                <w:rFonts w:ascii="Arial" w:hAnsi="Arial" w:cs="Arial"/>
                <w:lang w:val="ru-RU"/>
              </w:rPr>
            </w:rPrChange>
          </w:rPr>
          <w:t>в</w:t>
        </w:r>
      </w:ins>
      <w:del w:id="539" w:author="Яна Ерина" w:date="2018-11-26T12:06:00Z">
        <w:r w:rsidR="00084B04" w:rsidRPr="007B5451" w:rsidDel="00B737F7">
          <w:rPr>
            <w:rFonts w:ascii="Arial" w:hAnsi="Arial" w:cs="Arial"/>
          </w:rPr>
          <w:delText>у</w:delText>
        </w:r>
      </w:del>
      <w:r w:rsidR="00084B04" w:rsidRPr="007B5451">
        <w:rPr>
          <w:rFonts w:ascii="Arial" w:hAnsi="Arial" w:cs="Arial"/>
        </w:rPr>
        <w:t xml:space="preserve"> рейтингу ав</w:t>
      </w:r>
      <w:r w:rsidR="00D37166" w:rsidRPr="00B951B8">
        <w:rPr>
          <w:rFonts w:ascii="Arial" w:hAnsi="Arial" w:cs="Arial"/>
        </w:rPr>
        <w:t xml:space="preserve">торів проектів-переможців стали </w:t>
      </w:r>
      <w:proofErr w:type="spellStart"/>
      <w:r w:rsidR="00084B04" w:rsidRPr="00B951B8">
        <w:rPr>
          <w:rFonts w:ascii="Arial" w:hAnsi="Arial" w:cs="Arial"/>
        </w:rPr>
        <w:t>Опришко</w:t>
      </w:r>
      <w:proofErr w:type="spellEnd"/>
      <w:r w:rsidR="00084B04" w:rsidRPr="00B951B8">
        <w:rPr>
          <w:rFonts w:ascii="Arial" w:hAnsi="Arial" w:cs="Arial"/>
        </w:rPr>
        <w:t xml:space="preserve"> Ант</w:t>
      </w:r>
      <w:r w:rsidRPr="00B951B8">
        <w:rPr>
          <w:rFonts w:ascii="Arial" w:hAnsi="Arial" w:cs="Arial"/>
        </w:rPr>
        <w:t xml:space="preserve">он, </w:t>
      </w:r>
      <w:proofErr w:type="spellStart"/>
      <w:r w:rsidRPr="00B951B8">
        <w:rPr>
          <w:rFonts w:ascii="Arial" w:hAnsi="Arial" w:cs="Arial"/>
        </w:rPr>
        <w:t>Маржан</w:t>
      </w:r>
      <w:proofErr w:type="spellEnd"/>
      <w:r w:rsidRPr="00B951B8">
        <w:rPr>
          <w:rFonts w:ascii="Arial" w:hAnsi="Arial" w:cs="Arial"/>
        </w:rPr>
        <w:t xml:space="preserve"> Ірина</w:t>
      </w:r>
      <w:del w:id="540" w:author="Яна Ерина" w:date="2018-11-26T12:07:00Z">
        <w:r w:rsidR="006F31B6" w:rsidRPr="00B951B8" w:rsidDel="00B737F7">
          <w:rPr>
            <w:rFonts w:ascii="Arial" w:hAnsi="Arial" w:cs="Arial"/>
          </w:rPr>
          <w:delText>,</w:delText>
        </w:r>
      </w:del>
      <w:r w:rsidR="006F31B6" w:rsidRPr="00B951B8">
        <w:rPr>
          <w:rFonts w:ascii="Arial" w:hAnsi="Arial" w:cs="Arial"/>
        </w:rPr>
        <w:t xml:space="preserve"> та </w:t>
      </w:r>
      <w:proofErr w:type="spellStart"/>
      <w:r w:rsidR="00084B04" w:rsidRPr="00B951B8">
        <w:rPr>
          <w:rFonts w:ascii="Arial" w:hAnsi="Arial" w:cs="Arial"/>
        </w:rPr>
        <w:t>Печуляк</w:t>
      </w:r>
      <w:proofErr w:type="spellEnd"/>
      <w:r w:rsidR="00084B04" w:rsidRPr="00B951B8">
        <w:rPr>
          <w:rFonts w:ascii="Arial" w:hAnsi="Arial" w:cs="Arial"/>
        </w:rPr>
        <w:t xml:space="preserve"> Юлія.</w:t>
      </w:r>
      <w:r w:rsidR="00D37166" w:rsidRPr="00B951B8">
        <w:rPr>
          <w:rFonts w:ascii="Arial" w:hAnsi="Arial" w:cs="Arial"/>
        </w:rPr>
        <w:t xml:space="preserve"> </w:t>
      </w:r>
      <w:r w:rsidR="006F31B6" w:rsidRPr="00B951B8">
        <w:rPr>
          <w:rFonts w:ascii="Arial" w:hAnsi="Arial" w:cs="Arial"/>
        </w:rPr>
        <w:t xml:space="preserve">Подивимось </w:t>
      </w:r>
      <w:del w:id="541" w:author="Яна Ерина" w:date="2018-11-26T12:07:00Z">
        <w:r w:rsidR="006F31B6" w:rsidRPr="00B951B8" w:rsidDel="00B737F7">
          <w:rPr>
            <w:rFonts w:ascii="Arial" w:hAnsi="Arial" w:cs="Arial"/>
          </w:rPr>
          <w:delText xml:space="preserve">детальніше </w:delText>
        </w:r>
      </w:del>
      <w:ins w:id="542" w:author="Яна Ерина" w:date="2018-11-26T12:07:00Z">
        <w:r w:rsidR="00B737F7" w:rsidRPr="007B5451">
          <w:rPr>
            <w:rFonts w:ascii="Arial" w:hAnsi="Arial" w:cs="Arial"/>
            <w:rPrChange w:id="543" w:author="Яна Ерина" w:date="2018-11-26T17:39:00Z">
              <w:rPr>
                <w:rFonts w:ascii="Arial" w:hAnsi="Arial" w:cs="Arial"/>
                <w:lang w:val="ru-RU"/>
              </w:rPr>
            </w:rPrChange>
          </w:rPr>
          <w:t>докладн</w:t>
        </w:r>
        <w:r w:rsidR="00B737F7" w:rsidRPr="007B5451">
          <w:rPr>
            <w:rFonts w:ascii="Arial" w:hAnsi="Arial" w:cs="Arial"/>
          </w:rPr>
          <w:t xml:space="preserve">іше </w:t>
        </w:r>
      </w:ins>
      <w:r w:rsidR="006F31B6" w:rsidRPr="00B951B8">
        <w:rPr>
          <w:rFonts w:ascii="Arial" w:hAnsi="Arial" w:cs="Arial"/>
        </w:rPr>
        <w:t xml:space="preserve">на проекти цих лідерів. </w:t>
      </w:r>
    </w:p>
    <w:p w:rsidR="00D37166" w:rsidRPr="00C4105B" w:rsidRDefault="00B6655A" w:rsidP="001C46B5">
      <w:pPr>
        <w:jc w:val="both"/>
        <w:rPr>
          <w:rFonts w:ascii="Arial" w:hAnsi="Arial" w:cs="Arial"/>
        </w:rPr>
      </w:pPr>
      <w:r w:rsidRPr="00B951B8">
        <w:rPr>
          <w:rFonts w:ascii="Arial" w:hAnsi="Arial" w:cs="Arial"/>
        </w:rPr>
        <w:t>Спортивні майданчики для двох шкіл, реконструкція футбольного майданчик</w:t>
      </w:r>
      <w:ins w:id="544" w:author="Яна Ерина" w:date="2018-11-26T12:07:00Z">
        <w:r w:rsidR="00B737F7" w:rsidRPr="00B951B8">
          <w:rPr>
            <w:rFonts w:ascii="Arial" w:hAnsi="Arial" w:cs="Arial"/>
          </w:rPr>
          <w:t>а</w:t>
        </w:r>
      </w:ins>
      <w:del w:id="545" w:author="Яна Ерина" w:date="2018-11-26T12:07:00Z">
        <w:r w:rsidRPr="00B951B8" w:rsidDel="00B737F7">
          <w:rPr>
            <w:rFonts w:ascii="Arial" w:hAnsi="Arial" w:cs="Arial"/>
          </w:rPr>
          <w:delText>у,</w:delText>
        </w:r>
      </w:del>
      <w:r w:rsidRPr="00B951B8">
        <w:rPr>
          <w:rFonts w:ascii="Arial" w:hAnsi="Arial" w:cs="Arial"/>
        </w:rPr>
        <w:t xml:space="preserve"> та терапевтичний простір для розвитку дітей </w:t>
      </w:r>
      <w:ins w:id="546" w:author="Яна Ерина" w:date="2018-11-26T12:08:00Z">
        <w:r w:rsidR="00B737F7" w:rsidRPr="00B951B8">
          <w:rPr>
            <w:rFonts w:ascii="Arial" w:hAnsi="Arial" w:cs="Arial"/>
          </w:rPr>
          <w:t>у</w:t>
        </w:r>
      </w:ins>
      <w:del w:id="547" w:author="Яна Ерина" w:date="2018-11-26T12:08:00Z">
        <w:r w:rsidRPr="00B951B8" w:rsidDel="00B737F7">
          <w:rPr>
            <w:rFonts w:ascii="Arial" w:hAnsi="Arial" w:cs="Arial"/>
          </w:rPr>
          <w:delText>в</w:delText>
        </w:r>
      </w:del>
      <w:r w:rsidRPr="00B951B8">
        <w:rPr>
          <w:rFonts w:ascii="Arial" w:hAnsi="Arial" w:cs="Arial"/>
        </w:rPr>
        <w:t xml:space="preserve"> Деснянському ра</w:t>
      </w:r>
      <w:r w:rsidR="00412B11" w:rsidRPr="00B951B8">
        <w:rPr>
          <w:rFonts w:ascii="Arial" w:hAnsi="Arial" w:cs="Arial"/>
        </w:rPr>
        <w:t xml:space="preserve">йоні </w:t>
      </w:r>
      <w:r w:rsidR="007528D5" w:rsidRPr="00B951B8">
        <w:rPr>
          <w:rFonts w:ascii="Arial" w:hAnsi="Arial" w:cs="Arial"/>
        </w:rPr>
        <w:t>разом забезпечили найбільший бюджет, який автор зміг виграти</w:t>
      </w:r>
      <w:r w:rsidR="004E1B72" w:rsidRPr="00682495">
        <w:rPr>
          <w:rFonts w:ascii="Arial" w:hAnsi="Arial" w:cs="Arial"/>
        </w:rPr>
        <w:t xml:space="preserve"> для району з бюджету</w:t>
      </w:r>
      <w:r w:rsidR="007528D5" w:rsidRPr="00682495">
        <w:rPr>
          <w:rFonts w:ascii="Arial" w:hAnsi="Arial" w:cs="Arial"/>
        </w:rPr>
        <w:t xml:space="preserve"> Києва.</w:t>
      </w:r>
      <w:r w:rsidR="006F31B6" w:rsidRPr="00682495">
        <w:rPr>
          <w:rFonts w:ascii="Arial" w:hAnsi="Arial" w:cs="Arial"/>
        </w:rPr>
        <w:t xml:space="preserve"> Автор</w:t>
      </w:r>
      <w:r w:rsidR="005055DF" w:rsidRPr="00682495">
        <w:rPr>
          <w:rFonts w:ascii="Arial" w:hAnsi="Arial" w:cs="Arial"/>
        </w:rPr>
        <w:t xml:space="preserve"> </w:t>
      </w:r>
      <w:proofErr w:type="spellStart"/>
      <w:r w:rsidR="005055DF" w:rsidRPr="00682495">
        <w:rPr>
          <w:rFonts w:ascii="Arial" w:hAnsi="Arial" w:cs="Arial"/>
        </w:rPr>
        <w:t>Опришко</w:t>
      </w:r>
      <w:proofErr w:type="spellEnd"/>
      <w:r w:rsidR="005055DF" w:rsidRPr="00682495">
        <w:rPr>
          <w:rFonts w:ascii="Arial" w:hAnsi="Arial" w:cs="Arial"/>
        </w:rPr>
        <w:t xml:space="preserve"> Антон</w:t>
      </w:r>
      <w:r w:rsidR="006F31B6" w:rsidRPr="00682495">
        <w:rPr>
          <w:rFonts w:ascii="Arial" w:hAnsi="Arial" w:cs="Arial"/>
        </w:rPr>
        <w:t xml:space="preserve"> є членом громадської організації </w:t>
      </w:r>
      <w:ins w:id="548" w:author="Яна Ерина" w:date="2018-11-26T18:02:00Z">
        <w:r w:rsidR="00682495">
          <w:rPr>
            <w:rFonts w:ascii="Arial" w:hAnsi="Arial" w:cs="Arial"/>
          </w:rPr>
          <w:t>«</w:t>
        </w:r>
      </w:ins>
      <w:r w:rsidR="006F31B6" w:rsidRPr="00682495">
        <w:rPr>
          <w:rFonts w:ascii="Arial" w:hAnsi="Arial" w:cs="Arial"/>
        </w:rPr>
        <w:t>Центр розвитку міста Києва</w:t>
      </w:r>
      <w:ins w:id="549" w:author="Яна Ерина" w:date="2018-11-26T18:02:00Z">
        <w:r w:rsidR="00682495">
          <w:rPr>
            <w:rFonts w:ascii="Arial" w:hAnsi="Arial" w:cs="Arial"/>
          </w:rPr>
          <w:t>»</w:t>
        </w:r>
      </w:ins>
      <w:ins w:id="550" w:author="Яна Ерина" w:date="2018-11-26T12:08:00Z">
        <w:r w:rsidR="00B737F7" w:rsidRPr="00682495">
          <w:rPr>
            <w:rFonts w:ascii="Arial" w:hAnsi="Arial" w:cs="Arial"/>
          </w:rPr>
          <w:t xml:space="preserve"> та</w:t>
        </w:r>
      </w:ins>
      <w:del w:id="551" w:author="Яна Ерина" w:date="2018-11-26T12:08:00Z">
        <w:r w:rsidR="006F31B6" w:rsidRPr="00682495" w:rsidDel="00B737F7">
          <w:rPr>
            <w:rFonts w:ascii="Arial" w:hAnsi="Arial" w:cs="Arial"/>
          </w:rPr>
          <w:delText>,</w:delText>
        </w:r>
      </w:del>
      <w:r w:rsidR="006F31B6" w:rsidRPr="00682495">
        <w:rPr>
          <w:rFonts w:ascii="Arial" w:hAnsi="Arial" w:cs="Arial"/>
        </w:rPr>
        <w:t xml:space="preserve"> курує Деснян</w:t>
      </w:r>
      <w:r w:rsidR="005055DF" w:rsidRPr="00682495">
        <w:rPr>
          <w:rFonts w:ascii="Arial" w:hAnsi="Arial" w:cs="Arial"/>
        </w:rPr>
        <w:t xml:space="preserve">ський район. </w:t>
      </w:r>
      <w:r w:rsidR="003D579E" w:rsidRPr="00C4105B">
        <w:rPr>
          <w:rFonts w:ascii="Arial" w:hAnsi="Arial" w:cs="Arial"/>
        </w:rPr>
        <w:t>Окрім цього</w:t>
      </w:r>
      <w:ins w:id="552" w:author="Яна Ерина" w:date="2018-11-26T12:08:00Z">
        <w:r w:rsidR="00B737F7" w:rsidRPr="00C4105B">
          <w:rPr>
            <w:rFonts w:ascii="Arial" w:hAnsi="Arial" w:cs="Arial"/>
          </w:rPr>
          <w:t>, він</w:t>
        </w:r>
      </w:ins>
      <w:r w:rsidR="003D579E" w:rsidRPr="00C4105B">
        <w:rPr>
          <w:rFonts w:ascii="Arial" w:hAnsi="Arial" w:cs="Arial"/>
        </w:rPr>
        <w:t xml:space="preserve"> входить </w:t>
      </w:r>
      <w:ins w:id="553" w:author="Яна Ерина" w:date="2018-11-26T12:09:00Z">
        <w:r w:rsidR="00B737F7" w:rsidRPr="00C4105B">
          <w:rPr>
            <w:rFonts w:ascii="Arial" w:hAnsi="Arial" w:cs="Arial"/>
          </w:rPr>
          <w:t>у</w:t>
        </w:r>
      </w:ins>
      <w:del w:id="554" w:author="Яна Ерина" w:date="2018-11-26T12:09:00Z">
        <w:r w:rsidR="003D579E" w:rsidRPr="00C4105B" w:rsidDel="00B737F7">
          <w:rPr>
            <w:rFonts w:ascii="Arial" w:hAnsi="Arial" w:cs="Arial"/>
          </w:rPr>
          <w:delText>в</w:delText>
        </w:r>
      </w:del>
      <w:r w:rsidR="003D579E" w:rsidRPr="00C4105B">
        <w:rPr>
          <w:rFonts w:ascii="Arial" w:hAnsi="Arial" w:cs="Arial"/>
        </w:rPr>
        <w:t xml:space="preserve"> бюджетну </w:t>
      </w:r>
      <w:r w:rsidR="005055DF" w:rsidRPr="00C4105B">
        <w:rPr>
          <w:rFonts w:ascii="Arial" w:hAnsi="Arial" w:cs="Arial"/>
        </w:rPr>
        <w:t>комісію в</w:t>
      </w:r>
      <w:r w:rsidR="003D579E" w:rsidRPr="00C4105B">
        <w:rPr>
          <w:rFonts w:ascii="Arial" w:hAnsi="Arial" w:cs="Arial"/>
        </w:rPr>
        <w:t xml:space="preserve"> </w:t>
      </w:r>
      <w:del w:id="555" w:author="Яна Ерина" w:date="2018-11-26T12:09:00Z">
        <w:r w:rsidR="00083948" w:rsidRPr="00C4105B" w:rsidDel="00B737F7">
          <w:rPr>
            <w:rFonts w:ascii="Arial" w:hAnsi="Arial" w:cs="Arial"/>
          </w:rPr>
          <w:delText xml:space="preserve">минулорічному </w:delText>
        </w:r>
      </w:del>
      <w:ins w:id="556" w:author="Яна Ерина" w:date="2018-11-26T12:09:00Z">
        <w:r w:rsidR="00B737F7" w:rsidRPr="00C4105B">
          <w:rPr>
            <w:rFonts w:ascii="Arial" w:hAnsi="Arial" w:cs="Arial"/>
          </w:rPr>
          <w:t xml:space="preserve">торішньому </w:t>
        </w:r>
      </w:ins>
      <w:r w:rsidR="00083948" w:rsidRPr="00C4105B">
        <w:rPr>
          <w:rFonts w:ascii="Arial" w:hAnsi="Arial" w:cs="Arial"/>
        </w:rPr>
        <w:t>та поточному</w:t>
      </w:r>
      <w:r w:rsidR="003D579E" w:rsidRPr="00C4105B">
        <w:rPr>
          <w:rFonts w:ascii="Arial" w:hAnsi="Arial" w:cs="Arial"/>
        </w:rPr>
        <w:t xml:space="preserve"> ГБК</w:t>
      </w:r>
      <w:r w:rsidR="006F31B6" w:rsidRPr="00C4105B">
        <w:rPr>
          <w:rFonts w:ascii="Arial" w:hAnsi="Arial" w:cs="Arial"/>
        </w:rPr>
        <w:t>.</w:t>
      </w:r>
    </w:p>
    <w:p w:rsidR="007170AA" w:rsidRPr="00C4105B" w:rsidRDefault="006F31B6" w:rsidP="001C46B5">
      <w:pPr>
        <w:jc w:val="both"/>
        <w:rPr>
          <w:rFonts w:ascii="Arial" w:hAnsi="Arial" w:cs="Arial"/>
        </w:rPr>
      </w:pPr>
      <w:proofErr w:type="spellStart"/>
      <w:r w:rsidRPr="00C4105B">
        <w:rPr>
          <w:rFonts w:ascii="Arial" w:hAnsi="Arial" w:cs="Arial"/>
        </w:rPr>
        <w:t>Печуляк</w:t>
      </w:r>
      <w:proofErr w:type="spellEnd"/>
      <w:r w:rsidRPr="00C4105B">
        <w:rPr>
          <w:rFonts w:ascii="Arial" w:hAnsi="Arial" w:cs="Arial"/>
        </w:rPr>
        <w:t xml:space="preserve"> Юлія виграла 12 проектів, серед яких </w:t>
      </w:r>
      <w:del w:id="557" w:author="Яна Ерина" w:date="2018-11-26T15:02:00Z">
        <w:r w:rsidRPr="00C4105B" w:rsidDel="00C61BDB">
          <w:rPr>
            <w:rFonts w:ascii="Arial" w:hAnsi="Arial" w:cs="Arial"/>
          </w:rPr>
          <w:delText>дев</w:delText>
        </w:r>
        <w:r w:rsidR="003505B9" w:rsidRPr="00C4105B" w:rsidDel="00C61BDB">
          <w:rPr>
            <w:rFonts w:ascii="Arial" w:hAnsi="Arial" w:cs="Arial"/>
          </w:rPr>
          <w:delText>’</w:delText>
        </w:r>
        <w:r w:rsidRPr="00C4105B" w:rsidDel="00C61BDB">
          <w:rPr>
            <w:rFonts w:ascii="Arial" w:hAnsi="Arial" w:cs="Arial"/>
          </w:rPr>
          <w:delText xml:space="preserve">ять </w:delText>
        </w:r>
      </w:del>
      <w:ins w:id="558" w:author="Яна Ерина" w:date="2018-11-26T15:02:00Z">
        <w:r w:rsidR="00C61BDB" w:rsidRPr="007B5451">
          <w:rPr>
            <w:rFonts w:ascii="Arial" w:hAnsi="Arial" w:cs="Arial"/>
            <w:rPrChange w:id="559" w:author="Яна Ерина" w:date="2018-11-26T17:39:00Z">
              <w:rPr>
                <w:rFonts w:ascii="Arial" w:hAnsi="Arial" w:cs="Arial"/>
                <w:lang w:val="ru-RU"/>
              </w:rPr>
            </w:rPrChange>
          </w:rPr>
          <w:t>9</w:t>
        </w:r>
        <w:r w:rsidR="00C61BDB" w:rsidRPr="007B5451">
          <w:rPr>
            <w:rFonts w:ascii="Arial" w:hAnsi="Arial" w:cs="Arial"/>
          </w:rPr>
          <w:t xml:space="preserve"> </w:t>
        </w:r>
      </w:ins>
      <w:r w:rsidRPr="007B5451">
        <w:rPr>
          <w:rFonts w:ascii="Arial" w:hAnsi="Arial" w:cs="Arial"/>
        </w:rPr>
        <w:t>одно</w:t>
      </w:r>
      <w:ins w:id="560" w:author="Яна Ерина" w:date="2018-11-26T12:10:00Z">
        <w:r w:rsidR="00B737F7" w:rsidRPr="00B951B8">
          <w:rPr>
            <w:rFonts w:ascii="Arial" w:hAnsi="Arial" w:cs="Arial"/>
          </w:rPr>
          <w:t>й</w:t>
        </w:r>
      </w:ins>
      <w:del w:id="561" w:author="Яна Ерина" w:date="2018-11-26T12:10:00Z">
        <w:r w:rsidRPr="00B951B8" w:rsidDel="00B737F7">
          <w:rPr>
            <w:rFonts w:ascii="Arial" w:hAnsi="Arial" w:cs="Arial"/>
          </w:rPr>
          <w:delText>і</w:delText>
        </w:r>
      </w:del>
      <w:r w:rsidR="00621254" w:rsidRPr="00B951B8">
        <w:rPr>
          <w:rFonts w:ascii="Arial" w:hAnsi="Arial" w:cs="Arial"/>
        </w:rPr>
        <w:t xml:space="preserve">менних проектів </w:t>
      </w:r>
      <w:ins w:id="562" w:author="Яна Ерина" w:date="2018-11-26T17:28:00Z">
        <w:r w:rsidR="008F4C65" w:rsidRPr="00B951B8">
          <w:rPr>
            <w:rFonts w:ascii="Arial" w:hAnsi="Arial" w:cs="Arial"/>
          </w:rPr>
          <w:t>і</w:t>
        </w:r>
      </w:ins>
      <w:del w:id="563" w:author="Яна Ерина" w:date="2018-11-26T12:10:00Z">
        <w:r w:rsidR="00621254" w:rsidRPr="00B951B8" w:rsidDel="00B737F7">
          <w:rPr>
            <w:rFonts w:ascii="Arial" w:hAnsi="Arial" w:cs="Arial"/>
          </w:rPr>
          <w:delText xml:space="preserve">по </w:delText>
        </w:r>
      </w:del>
      <w:ins w:id="564" w:author="Яна Ерина" w:date="2018-11-26T12:10:00Z">
        <w:r w:rsidR="00B737F7" w:rsidRPr="00B951B8">
          <w:rPr>
            <w:rFonts w:ascii="Arial" w:hAnsi="Arial" w:cs="Arial"/>
          </w:rPr>
          <w:t xml:space="preserve">з </w:t>
        </w:r>
      </w:ins>
      <w:r w:rsidR="00621254" w:rsidRPr="00B951B8">
        <w:rPr>
          <w:rFonts w:ascii="Arial" w:hAnsi="Arial" w:cs="Arial"/>
        </w:rPr>
        <w:t>запровадженн</w:t>
      </w:r>
      <w:ins w:id="565" w:author="Яна Ерина" w:date="2018-11-26T12:10:00Z">
        <w:r w:rsidR="00B737F7" w:rsidRPr="00B951B8">
          <w:rPr>
            <w:rFonts w:ascii="Arial" w:hAnsi="Arial" w:cs="Arial"/>
          </w:rPr>
          <w:t>я</w:t>
        </w:r>
      </w:ins>
      <w:del w:id="566" w:author="Яна Ерина" w:date="2018-11-26T12:10:00Z">
        <w:r w:rsidR="00621254" w:rsidRPr="00B951B8" w:rsidDel="00B737F7">
          <w:rPr>
            <w:rFonts w:ascii="Arial" w:hAnsi="Arial" w:cs="Arial"/>
          </w:rPr>
          <w:delText>ю</w:delText>
        </w:r>
      </w:del>
      <w:r w:rsidRPr="00B951B8">
        <w:rPr>
          <w:rFonts w:ascii="Arial" w:hAnsi="Arial" w:cs="Arial"/>
        </w:rPr>
        <w:t xml:space="preserve"> робототехніки в школах Шевченківського району. </w:t>
      </w:r>
      <w:r w:rsidR="009F0BA0" w:rsidRPr="00B951B8">
        <w:rPr>
          <w:rFonts w:ascii="Arial" w:hAnsi="Arial" w:cs="Arial"/>
        </w:rPr>
        <w:t xml:space="preserve">Авторка </w:t>
      </w:r>
      <w:r w:rsidRPr="00B951B8">
        <w:rPr>
          <w:rFonts w:ascii="Arial" w:hAnsi="Arial" w:cs="Arial"/>
        </w:rPr>
        <w:t>змогла організувати перемогу</w:t>
      </w:r>
      <w:r w:rsidR="009F0BA0" w:rsidRPr="00B951B8">
        <w:rPr>
          <w:rFonts w:ascii="Arial" w:hAnsi="Arial" w:cs="Arial"/>
        </w:rPr>
        <w:t xml:space="preserve"> </w:t>
      </w:r>
      <w:r w:rsidRPr="00B951B8">
        <w:rPr>
          <w:rFonts w:ascii="Arial" w:hAnsi="Arial" w:cs="Arial"/>
        </w:rPr>
        <w:t>12</w:t>
      </w:r>
      <w:del w:id="567" w:author="Яна Ерина" w:date="2018-11-26T12:10:00Z">
        <w:r w:rsidRPr="00B951B8" w:rsidDel="00B737F7">
          <w:rPr>
            <w:rFonts w:ascii="Arial" w:hAnsi="Arial" w:cs="Arial"/>
          </w:rPr>
          <w:delText>-тьох</w:delText>
        </w:r>
      </w:del>
      <w:r w:rsidRPr="00B951B8">
        <w:rPr>
          <w:rFonts w:ascii="Arial" w:hAnsi="Arial" w:cs="Arial"/>
        </w:rPr>
        <w:t xml:space="preserve"> </w:t>
      </w:r>
      <w:r w:rsidR="009F0BA0" w:rsidRPr="00B951B8">
        <w:rPr>
          <w:rFonts w:ascii="Arial" w:hAnsi="Arial" w:cs="Arial"/>
        </w:rPr>
        <w:t>одно</w:t>
      </w:r>
      <w:ins w:id="568" w:author="Яна Ерина" w:date="2018-11-26T12:10:00Z">
        <w:r w:rsidR="001C2E74" w:rsidRPr="00B951B8">
          <w:rPr>
            <w:rFonts w:ascii="Arial" w:hAnsi="Arial" w:cs="Arial"/>
          </w:rPr>
          <w:t>й</w:t>
        </w:r>
      </w:ins>
      <w:del w:id="569" w:author="Яна Ерина" w:date="2018-11-26T12:10:00Z">
        <w:r w:rsidR="009F0BA0" w:rsidRPr="00B951B8" w:rsidDel="001C2E74">
          <w:rPr>
            <w:rFonts w:ascii="Arial" w:hAnsi="Arial" w:cs="Arial"/>
          </w:rPr>
          <w:delText>і</w:delText>
        </w:r>
      </w:del>
      <w:r w:rsidR="009F0BA0" w:rsidRPr="00B951B8">
        <w:rPr>
          <w:rFonts w:ascii="Arial" w:hAnsi="Arial" w:cs="Arial"/>
        </w:rPr>
        <w:t xml:space="preserve">менних </w:t>
      </w:r>
      <w:r w:rsidRPr="00B951B8">
        <w:rPr>
          <w:rFonts w:ascii="Arial" w:hAnsi="Arial" w:cs="Arial"/>
        </w:rPr>
        <w:t xml:space="preserve">проектів </w:t>
      </w:r>
      <w:del w:id="570" w:author="Яна Ерина" w:date="2018-11-26T17:28:00Z">
        <w:r w:rsidRPr="00B951B8" w:rsidDel="008F4C65">
          <w:rPr>
            <w:rFonts w:ascii="Arial" w:hAnsi="Arial" w:cs="Arial"/>
          </w:rPr>
          <w:delText xml:space="preserve">в </w:delText>
        </w:r>
      </w:del>
      <w:ins w:id="571" w:author="Яна Ерина" w:date="2018-11-26T17:28:00Z">
        <w:r w:rsidR="008F4C65" w:rsidRPr="00B951B8">
          <w:rPr>
            <w:rFonts w:ascii="Arial" w:hAnsi="Arial" w:cs="Arial"/>
          </w:rPr>
          <w:t>у</w:t>
        </w:r>
        <w:r w:rsidR="008F4C65" w:rsidRPr="00B951B8">
          <w:rPr>
            <w:rFonts w:ascii="Arial" w:hAnsi="Arial" w:cs="Arial"/>
          </w:rPr>
          <w:t xml:space="preserve"> </w:t>
        </w:r>
      </w:ins>
      <w:r w:rsidRPr="00B951B8">
        <w:rPr>
          <w:rFonts w:ascii="Arial" w:hAnsi="Arial" w:cs="Arial"/>
        </w:rPr>
        <w:t>бюджеті участі</w:t>
      </w:r>
      <w:del w:id="572" w:author="Яна Ерина" w:date="2018-11-26T12:10:00Z">
        <w:r w:rsidRPr="00B951B8" w:rsidDel="001C2E74">
          <w:rPr>
            <w:rFonts w:ascii="Arial" w:hAnsi="Arial" w:cs="Arial"/>
          </w:rPr>
          <w:delText>,</w:delText>
        </w:r>
      </w:del>
      <w:r w:rsidR="009F0BA0" w:rsidRPr="00B951B8">
        <w:rPr>
          <w:rFonts w:ascii="Arial" w:hAnsi="Arial" w:cs="Arial"/>
        </w:rPr>
        <w:t xml:space="preserve"> не без допомоги депутата</w:t>
      </w:r>
      <w:r w:rsidR="009A17ED" w:rsidRPr="00B951B8">
        <w:rPr>
          <w:rFonts w:ascii="Arial" w:hAnsi="Arial" w:cs="Arial"/>
        </w:rPr>
        <w:t xml:space="preserve"> КМДА, голови постійної комісії з питань торгівлі, підприємництва та регуляторної політики </w:t>
      </w:r>
      <w:r w:rsidR="009F0BA0" w:rsidRPr="00C4105B">
        <w:rPr>
          <w:rFonts w:ascii="Arial" w:hAnsi="Arial" w:cs="Arial"/>
        </w:rPr>
        <w:t xml:space="preserve">Бродського В’ячеслава </w:t>
      </w:r>
      <w:r w:rsidR="009A17ED" w:rsidRPr="00C4105B">
        <w:rPr>
          <w:rFonts w:ascii="Arial" w:hAnsi="Arial" w:cs="Arial"/>
        </w:rPr>
        <w:t>Яковича</w:t>
      </w:r>
      <w:ins w:id="573" w:author="Яна Ерина" w:date="2018-11-26T18:10:00Z">
        <w:r w:rsidR="00C4105B">
          <w:rPr>
            <w:rFonts w:ascii="Arial" w:hAnsi="Arial" w:cs="Arial"/>
          </w:rPr>
          <w:t xml:space="preserve"> –</w:t>
        </w:r>
      </w:ins>
      <w:del w:id="574" w:author="Яна Ерина" w:date="2018-11-26T18:10:00Z">
        <w:r w:rsidR="009A17ED" w:rsidRPr="00C4105B" w:rsidDel="00C4105B">
          <w:rPr>
            <w:rFonts w:ascii="Arial" w:hAnsi="Arial" w:cs="Arial"/>
          </w:rPr>
          <w:delText>.</w:delText>
        </w:r>
      </w:del>
      <w:r w:rsidR="009A17ED" w:rsidRPr="00C4105B">
        <w:rPr>
          <w:rFonts w:ascii="Arial" w:hAnsi="Arial" w:cs="Arial"/>
        </w:rPr>
        <w:t xml:space="preserve"> </w:t>
      </w:r>
      <w:ins w:id="575" w:author="Яна Ерина" w:date="2018-11-26T18:11:00Z">
        <w:r w:rsidR="00C4105B">
          <w:rPr>
            <w:rFonts w:ascii="Arial" w:hAnsi="Arial" w:cs="Arial"/>
          </w:rPr>
          <w:lastRenderedPageBreak/>
          <w:t>д</w:t>
        </w:r>
      </w:ins>
      <w:del w:id="576" w:author="Яна Ерина" w:date="2018-11-26T18:11:00Z">
        <w:r w:rsidR="009A17ED" w:rsidRPr="00C4105B" w:rsidDel="00C4105B">
          <w:rPr>
            <w:rFonts w:ascii="Arial" w:hAnsi="Arial" w:cs="Arial"/>
          </w:rPr>
          <w:delText>Д</w:delText>
        </w:r>
      </w:del>
      <w:r w:rsidR="009A17ED" w:rsidRPr="00C4105B">
        <w:rPr>
          <w:rFonts w:ascii="Arial" w:hAnsi="Arial" w:cs="Arial"/>
        </w:rPr>
        <w:t>е</w:t>
      </w:r>
      <w:r w:rsidR="00D354DE" w:rsidRPr="00C4105B">
        <w:rPr>
          <w:rFonts w:ascii="Arial" w:hAnsi="Arial" w:cs="Arial"/>
        </w:rPr>
        <w:t>путат</w:t>
      </w:r>
      <w:ins w:id="577" w:author="Яна Ерина" w:date="2018-11-26T18:11:00Z">
        <w:r w:rsidR="00C4105B">
          <w:rPr>
            <w:rFonts w:ascii="Arial" w:hAnsi="Arial" w:cs="Arial"/>
          </w:rPr>
          <w:t>а,</w:t>
        </w:r>
      </w:ins>
      <w:r w:rsidR="00D354DE" w:rsidRPr="00C4105B">
        <w:rPr>
          <w:rFonts w:ascii="Arial" w:hAnsi="Arial" w:cs="Arial"/>
        </w:rPr>
        <w:t xml:space="preserve"> відом</w:t>
      </w:r>
      <w:ins w:id="578" w:author="Яна Ерина" w:date="2018-11-26T18:11:00Z">
        <w:r w:rsidR="00C4105B">
          <w:rPr>
            <w:rFonts w:ascii="Arial" w:hAnsi="Arial" w:cs="Arial"/>
          </w:rPr>
          <w:t>ого</w:t>
        </w:r>
      </w:ins>
      <w:del w:id="579" w:author="Яна Ерина" w:date="2018-11-26T18:11:00Z">
        <w:r w:rsidR="00105C43" w:rsidRPr="00C4105B" w:rsidDel="00C4105B">
          <w:rPr>
            <w:rFonts w:ascii="Arial" w:hAnsi="Arial" w:cs="Arial"/>
          </w:rPr>
          <w:delText>ий</w:delText>
        </w:r>
      </w:del>
      <w:r w:rsidR="00105C43" w:rsidRPr="00C4105B">
        <w:rPr>
          <w:rFonts w:ascii="Arial" w:hAnsi="Arial" w:cs="Arial"/>
        </w:rPr>
        <w:t xml:space="preserve"> за підприємницьк</w:t>
      </w:r>
      <w:ins w:id="580" w:author="Яна Ерина" w:date="2018-11-26T12:11:00Z">
        <w:r w:rsidR="001C2E74" w:rsidRPr="00C4105B">
          <w:rPr>
            <w:rFonts w:ascii="Arial" w:hAnsi="Arial" w:cs="Arial"/>
          </w:rPr>
          <w:t>ою</w:t>
        </w:r>
      </w:ins>
      <w:del w:id="581" w:author="Яна Ерина" w:date="2018-11-26T12:11:00Z">
        <w:r w:rsidR="00105C43" w:rsidRPr="00C4105B" w:rsidDel="001C2E74">
          <w:rPr>
            <w:rFonts w:ascii="Arial" w:hAnsi="Arial" w:cs="Arial"/>
          </w:rPr>
          <w:delText>у</w:delText>
        </w:r>
      </w:del>
      <w:r w:rsidR="00105C43" w:rsidRPr="00C4105B">
        <w:rPr>
          <w:rFonts w:ascii="Arial" w:hAnsi="Arial" w:cs="Arial"/>
        </w:rPr>
        <w:t xml:space="preserve"> діяльніст</w:t>
      </w:r>
      <w:ins w:id="582" w:author="Яна Ерина" w:date="2018-11-26T12:11:00Z">
        <w:r w:rsidR="001C2E74" w:rsidRPr="00C4105B">
          <w:rPr>
            <w:rFonts w:ascii="Arial" w:hAnsi="Arial" w:cs="Arial"/>
          </w:rPr>
          <w:t>ю</w:t>
        </w:r>
      </w:ins>
      <w:del w:id="583" w:author="Яна Ерина" w:date="2018-11-26T12:11:00Z">
        <w:r w:rsidR="00105C43" w:rsidRPr="00C4105B" w:rsidDel="001C2E74">
          <w:rPr>
            <w:rFonts w:ascii="Arial" w:hAnsi="Arial" w:cs="Arial"/>
          </w:rPr>
          <w:delText>ь</w:delText>
        </w:r>
      </w:del>
      <w:r w:rsidR="00105C43" w:rsidRPr="00C4105B">
        <w:rPr>
          <w:rFonts w:ascii="Arial" w:hAnsi="Arial" w:cs="Arial"/>
          <w:highlight w:val="lightGray"/>
        </w:rPr>
        <w:t xml:space="preserve"> </w:t>
      </w:r>
      <w:r w:rsidR="007170AA" w:rsidRPr="00C4105B">
        <w:rPr>
          <w:rFonts w:ascii="Arial" w:hAnsi="Arial" w:cs="Arial"/>
          <w:highlight w:val="lightGray"/>
        </w:rPr>
        <w:t xml:space="preserve">з </w:t>
      </w:r>
      <w:r w:rsidR="003E4A50" w:rsidRPr="00C4105B">
        <w:rPr>
          <w:rFonts w:ascii="Arial" w:hAnsi="Arial" w:cs="Arial"/>
          <w:highlight w:val="lightGray"/>
        </w:rPr>
        <w:t>оренди підземних переходів</w:t>
      </w:r>
      <w:r w:rsidR="00D354DE" w:rsidRPr="00C4105B">
        <w:rPr>
          <w:rFonts w:ascii="Arial" w:hAnsi="Arial" w:cs="Arial"/>
          <w:highlight w:val="lightGray"/>
        </w:rPr>
        <w:t xml:space="preserve"> під торгові точки</w:t>
      </w:r>
      <w:r w:rsidR="005055DF" w:rsidRPr="00C4105B">
        <w:rPr>
          <w:rFonts w:ascii="Arial" w:hAnsi="Arial" w:cs="Arial"/>
          <w:highlight w:val="lightGray"/>
        </w:rPr>
        <w:t>. З</w:t>
      </w:r>
      <w:r w:rsidR="003E4A50" w:rsidRPr="00C4105B">
        <w:rPr>
          <w:rFonts w:ascii="Arial" w:hAnsi="Arial" w:cs="Arial"/>
          <w:highlight w:val="lightGray"/>
        </w:rPr>
        <w:t>а</w:t>
      </w:r>
      <w:r w:rsidR="005055DF" w:rsidRPr="00C4105B">
        <w:rPr>
          <w:rFonts w:ascii="Arial" w:hAnsi="Arial" w:cs="Arial"/>
          <w:highlight w:val="lightGray"/>
        </w:rPr>
        <w:t xml:space="preserve"> зовнішній</w:t>
      </w:r>
      <w:r w:rsidR="003E4A50" w:rsidRPr="00C4105B">
        <w:rPr>
          <w:rFonts w:ascii="Arial" w:hAnsi="Arial" w:cs="Arial"/>
          <w:highlight w:val="lightGray"/>
        </w:rPr>
        <w:t xml:space="preserve"> ви</w:t>
      </w:r>
      <w:r w:rsidR="00D354DE" w:rsidRPr="00C4105B">
        <w:rPr>
          <w:rFonts w:ascii="Arial" w:hAnsi="Arial" w:cs="Arial"/>
          <w:highlight w:val="lightGray"/>
        </w:rPr>
        <w:t xml:space="preserve">гляд </w:t>
      </w:r>
      <w:r w:rsidR="005055DF" w:rsidRPr="00C4105B">
        <w:rPr>
          <w:rFonts w:ascii="Arial" w:hAnsi="Arial" w:cs="Arial"/>
          <w:highlight w:val="lightGray"/>
        </w:rPr>
        <w:t xml:space="preserve">центральних </w:t>
      </w:r>
      <w:r w:rsidR="00D354DE" w:rsidRPr="00C4105B">
        <w:rPr>
          <w:rFonts w:ascii="Arial" w:hAnsi="Arial" w:cs="Arial"/>
          <w:highlight w:val="lightGray"/>
        </w:rPr>
        <w:t xml:space="preserve">переходів </w:t>
      </w:r>
      <w:r w:rsidR="004D6F84" w:rsidRPr="00C4105B">
        <w:rPr>
          <w:rFonts w:ascii="Arial" w:hAnsi="Arial" w:cs="Arial"/>
          <w:highlight w:val="lightGray"/>
        </w:rPr>
        <w:t xml:space="preserve">міста </w:t>
      </w:r>
      <w:r w:rsidR="00D354DE" w:rsidRPr="00C4105B">
        <w:rPr>
          <w:rFonts w:ascii="Arial" w:hAnsi="Arial" w:cs="Arial"/>
          <w:highlight w:val="lightGray"/>
        </w:rPr>
        <w:t>потрібно завдячувати</w:t>
      </w:r>
      <w:r w:rsidR="003E4A50" w:rsidRPr="00C4105B">
        <w:rPr>
          <w:rFonts w:ascii="Arial" w:hAnsi="Arial" w:cs="Arial"/>
          <w:highlight w:val="lightGray"/>
        </w:rPr>
        <w:t xml:space="preserve"> саме йому</w:t>
      </w:r>
      <w:r w:rsidR="003E4A50" w:rsidRPr="00C4105B">
        <w:rPr>
          <w:rFonts w:ascii="Arial" w:hAnsi="Arial" w:cs="Arial"/>
        </w:rPr>
        <w:t xml:space="preserve">. </w:t>
      </w:r>
    </w:p>
    <w:p w:rsidR="003E4A50" w:rsidRPr="00C4105B" w:rsidRDefault="003E4A50" w:rsidP="001C46B5">
      <w:pPr>
        <w:jc w:val="both"/>
        <w:rPr>
          <w:rFonts w:ascii="Arial" w:hAnsi="Arial" w:cs="Arial"/>
        </w:rPr>
      </w:pPr>
      <w:r w:rsidRPr="00C4105B">
        <w:rPr>
          <w:rFonts w:ascii="Arial" w:hAnsi="Arial" w:cs="Arial"/>
        </w:rPr>
        <w:t>[</w:t>
      </w:r>
      <w:r w:rsidR="007170AA" w:rsidRPr="00C4105B">
        <w:rPr>
          <w:rFonts w:ascii="Arial" w:hAnsi="Arial" w:cs="Arial"/>
        </w:rPr>
        <w:t xml:space="preserve"> </w:t>
      </w:r>
      <w:r w:rsidR="002F4C88" w:rsidRPr="007B5451">
        <w:fldChar w:fldCharType="begin"/>
      </w:r>
      <w:r w:rsidR="002F4C88" w:rsidRPr="007B5451">
        <w:rPr>
          <w:rPrChange w:id="584" w:author="Яна Ерина" w:date="2018-11-26T17:39:00Z">
            <w:rPr/>
          </w:rPrChange>
        </w:rPr>
        <w:instrText xml:space="preserve"> HYPERLINK "http://kievvlast.com.ua/base/dose-_brodskij_aleksandr_jakovlevich" </w:instrText>
      </w:r>
      <w:r w:rsidR="002F4C88" w:rsidRPr="007B5451">
        <w:rPr>
          <w:rPrChange w:id="585" w:author="Яна Ерина" w:date="2018-11-26T17:39:00Z">
            <w:rPr/>
          </w:rPrChange>
        </w:rPr>
        <w:fldChar w:fldCharType="separate"/>
      </w:r>
      <w:r w:rsidR="007170AA" w:rsidRPr="007B5451">
        <w:rPr>
          <w:rStyle w:val="a4"/>
          <w:rFonts w:ascii="Arial" w:hAnsi="Arial" w:cs="Arial"/>
        </w:rPr>
        <w:t>http://kievvlast.com.ua/base/dose-_brodskij_aleksandr_jakovlevich</w:t>
      </w:r>
      <w:r w:rsidR="002F4C88" w:rsidRPr="007B5451">
        <w:rPr>
          <w:rStyle w:val="a4"/>
          <w:rFonts w:ascii="Arial" w:hAnsi="Arial" w:cs="Arial"/>
        </w:rPr>
        <w:fldChar w:fldCharType="end"/>
      </w:r>
      <w:r w:rsidR="007170AA" w:rsidRPr="007B5451">
        <w:rPr>
          <w:rFonts w:ascii="Arial" w:hAnsi="Arial" w:cs="Arial"/>
        </w:rPr>
        <w:t xml:space="preserve"> </w:t>
      </w:r>
      <w:r w:rsidRPr="007B5451">
        <w:rPr>
          <w:rFonts w:ascii="Arial" w:hAnsi="Arial" w:cs="Arial"/>
        </w:rPr>
        <w:t>]</w:t>
      </w:r>
    </w:p>
    <w:p w:rsidR="00880DE0" w:rsidRPr="00C4105B" w:rsidRDefault="001C2E74" w:rsidP="001C46B5">
      <w:pPr>
        <w:jc w:val="both"/>
        <w:rPr>
          <w:rFonts w:ascii="Arial" w:hAnsi="Arial" w:cs="Arial"/>
        </w:rPr>
      </w:pPr>
      <w:ins w:id="586" w:author="Яна Ерина" w:date="2018-11-26T12:11:00Z">
        <w:r w:rsidRPr="00C4105B">
          <w:rPr>
            <w:rFonts w:ascii="Arial" w:hAnsi="Arial" w:cs="Arial"/>
          </w:rPr>
          <w:t>У</w:t>
        </w:r>
      </w:ins>
      <w:del w:id="587" w:author="Яна Ерина" w:date="2018-11-26T12:11:00Z">
        <w:r w:rsidR="006F31B6" w:rsidRPr="00C4105B" w:rsidDel="001C2E74">
          <w:rPr>
            <w:rFonts w:ascii="Arial" w:hAnsi="Arial" w:cs="Arial"/>
          </w:rPr>
          <w:delText>В</w:delText>
        </w:r>
      </w:del>
      <w:r w:rsidR="006F31B6" w:rsidRPr="00C4105B">
        <w:rPr>
          <w:rFonts w:ascii="Arial" w:hAnsi="Arial" w:cs="Arial"/>
        </w:rPr>
        <w:t xml:space="preserve"> 2017 році депутат подав </w:t>
      </w:r>
      <w:ins w:id="588" w:author="Яна Ерина" w:date="2018-11-26T18:12:00Z">
        <w:r w:rsidR="00C4105B">
          <w:rPr>
            <w:rFonts w:ascii="Arial" w:hAnsi="Arial" w:cs="Arial"/>
          </w:rPr>
          <w:t>до</w:t>
        </w:r>
      </w:ins>
      <w:del w:id="589" w:author="Яна Ерина" w:date="2018-11-26T18:12:00Z">
        <w:r w:rsidR="003E4A50" w:rsidRPr="00C4105B" w:rsidDel="00C4105B">
          <w:rPr>
            <w:rFonts w:ascii="Arial" w:hAnsi="Arial" w:cs="Arial"/>
          </w:rPr>
          <w:delText>на</w:delText>
        </w:r>
      </w:del>
      <w:r w:rsidR="003E4A50" w:rsidRPr="00C4105B">
        <w:rPr>
          <w:rFonts w:ascii="Arial" w:hAnsi="Arial" w:cs="Arial"/>
        </w:rPr>
        <w:t xml:space="preserve"> Громадськ</w:t>
      </w:r>
      <w:ins w:id="590" w:author="Яна Ерина" w:date="2018-11-26T18:12:00Z">
        <w:r w:rsidR="00C4105B">
          <w:rPr>
            <w:rFonts w:ascii="Arial" w:hAnsi="Arial" w:cs="Arial"/>
          </w:rPr>
          <w:t>ого</w:t>
        </w:r>
      </w:ins>
      <w:del w:id="591" w:author="Яна Ерина" w:date="2018-11-26T18:12:00Z">
        <w:r w:rsidR="003E4A50" w:rsidRPr="00C4105B" w:rsidDel="00C4105B">
          <w:rPr>
            <w:rFonts w:ascii="Arial" w:hAnsi="Arial" w:cs="Arial"/>
          </w:rPr>
          <w:delText>ий</w:delText>
        </w:r>
      </w:del>
      <w:r w:rsidR="003E4A50" w:rsidRPr="00C4105B">
        <w:rPr>
          <w:rFonts w:ascii="Arial" w:hAnsi="Arial" w:cs="Arial"/>
        </w:rPr>
        <w:t xml:space="preserve"> бюджет</w:t>
      </w:r>
      <w:ins w:id="592" w:author="Яна Ерина" w:date="2018-11-26T18:12:00Z">
        <w:r w:rsidR="00C4105B">
          <w:rPr>
            <w:rFonts w:ascii="Arial" w:hAnsi="Arial" w:cs="Arial"/>
          </w:rPr>
          <w:t>у</w:t>
        </w:r>
      </w:ins>
      <w:r w:rsidR="003E4A50" w:rsidRPr="00C4105B">
        <w:rPr>
          <w:rFonts w:ascii="Arial" w:hAnsi="Arial" w:cs="Arial"/>
        </w:rPr>
        <w:t xml:space="preserve"> </w:t>
      </w:r>
      <w:r w:rsidR="006F31B6" w:rsidRPr="00C4105B">
        <w:rPr>
          <w:rFonts w:ascii="Arial" w:hAnsi="Arial" w:cs="Arial"/>
        </w:rPr>
        <w:t>під своїм авторством проекти на 10 м</w:t>
      </w:r>
      <w:ins w:id="593" w:author="Яна Ерина" w:date="2018-11-26T12:12:00Z">
        <w:r w:rsidRPr="00C4105B">
          <w:rPr>
            <w:rFonts w:ascii="Arial" w:hAnsi="Arial" w:cs="Arial"/>
          </w:rPr>
          <w:t>лн</w:t>
        </w:r>
      </w:ins>
      <w:del w:id="594" w:author="Яна Ерина" w:date="2018-11-26T12:12:00Z">
        <w:r w:rsidR="006F31B6" w:rsidRPr="00C4105B" w:rsidDel="001C2E74">
          <w:rPr>
            <w:rFonts w:ascii="Arial" w:hAnsi="Arial" w:cs="Arial"/>
          </w:rPr>
          <w:delText>ільйонів</w:delText>
        </w:r>
      </w:del>
      <w:r w:rsidR="003E4A50" w:rsidRPr="00C4105B">
        <w:rPr>
          <w:rFonts w:ascii="Arial" w:hAnsi="Arial" w:cs="Arial"/>
        </w:rPr>
        <w:t xml:space="preserve"> гривень</w:t>
      </w:r>
      <w:r w:rsidR="006F31B6" w:rsidRPr="00C4105B">
        <w:rPr>
          <w:rFonts w:ascii="Arial" w:hAnsi="Arial" w:cs="Arial"/>
        </w:rPr>
        <w:t>. Однак</w:t>
      </w:r>
      <w:del w:id="595" w:author="Яна Ерина" w:date="2018-11-26T15:03:00Z">
        <w:r w:rsidR="006F31B6" w:rsidRPr="00C4105B" w:rsidDel="00C61BDB">
          <w:rPr>
            <w:rFonts w:ascii="Arial" w:hAnsi="Arial" w:cs="Arial"/>
          </w:rPr>
          <w:delText>,</w:delText>
        </w:r>
      </w:del>
      <w:r w:rsidR="006F31B6" w:rsidRPr="00C4105B">
        <w:rPr>
          <w:rFonts w:ascii="Arial" w:hAnsi="Arial" w:cs="Arial"/>
        </w:rPr>
        <w:t xml:space="preserve"> представники Шевченківського руху звернулис</w:t>
      </w:r>
      <w:ins w:id="596" w:author="Яна Ерина" w:date="2018-11-26T12:13:00Z">
        <w:r w:rsidRPr="00C4105B">
          <w:rPr>
            <w:rFonts w:ascii="Arial" w:hAnsi="Arial" w:cs="Arial"/>
          </w:rPr>
          <w:t>я</w:t>
        </w:r>
      </w:ins>
      <w:del w:id="597" w:author="Яна Ерина" w:date="2018-11-26T12:13:00Z">
        <w:r w:rsidR="006F31B6" w:rsidRPr="00C4105B" w:rsidDel="001C2E74">
          <w:rPr>
            <w:rFonts w:ascii="Arial" w:hAnsi="Arial" w:cs="Arial"/>
          </w:rPr>
          <w:delText>ь</w:delText>
        </w:r>
      </w:del>
      <w:r w:rsidR="006F31B6" w:rsidRPr="00C4105B">
        <w:rPr>
          <w:rFonts w:ascii="Arial" w:hAnsi="Arial" w:cs="Arial"/>
        </w:rPr>
        <w:t xml:space="preserve"> до </w:t>
      </w:r>
      <w:r w:rsidR="00083948" w:rsidRPr="00C4105B">
        <w:rPr>
          <w:rFonts w:ascii="Arial" w:hAnsi="Arial" w:cs="Arial"/>
        </w:rPr>
        <w:t>Г</w:t>
      </w:r>
      <w:r w:rsidR="005055DF" w:rsidRPr="00C4105B">
        <w:rPr>
          <w:rFonts w:ascii="Arial" w:hAnsi="Arial" w:cs="Arial"/>
        </w:rPr>
        <w:t xml:space="preserve">ромадської комісії </w:t>
      </w:r>
      <w:r w:rsidR="006F31B6" w:rsidRPr="00C4105B">
        <w:rPr>
          <w:rFonts w:ascii="Arial" w:hAnsi="Arial" w:cs="Arial"/>
        </w:rPr>
        <w:t>з тим, щоб</w:t>
      </w:r>
      <w:ins w:id="598" w:author="Яна Ерина" w:date="2018-11-26T12:13:00Z">
        <w:r w:rsidRPr="00C4105B">
          <w:rPr>
            <w:rFonts w:ascii="Arial" w:hAnsi="Arial" w:cs="Arial"/>
          </w:rPr>
          <w:t>и</w:t>
        </w:r>
      </w:ins>
      <w:r w:rsidR="006F31B6" w:rsidRPr="00C4105B">
        <w:rPr>
          <w:rFonts w:ascii="Arial" w:hAnsi="Arial" w:cs="Arial"/>
        </w:rPr>
        <w:t xml:space="preserve"> відх</w:t>
      </w:r>
      <w:r w:rsidR="009F0BA0" w:rsidRPr="00C4105B">
        <w:rPr>
          <w:rFonts w:ascii="Arial" w:hAnsi="Arial" w:cs="Arial"/>
        </w:rPr>
        <w:t>илити подані депутатом проекти, оскільки</w:t>
      </w:r>
      <w:ins w:id="599" w:author="Яна Ерина" w:date="2018-11-26T12:13:00Z">
        <w:r w:rsidRPr="00C4105B">
          <w:rPr>
            <w:rFonts w:ascii="Arial" w:hAnsi="Arial" w:cs="Arial"/>
          </w:rPr>
          <w:t>,</w:t>
        </w:r>
      </w:ins>
      <w:r w:rsidR="009F0BA0" w:rsidRPr="00C4105B">
        <w:rPr>
          <w:rFonts w:ascii="Arial" w:hAnsi="Arial" w:cs="Arial"/>
        </w:rPr>
        <w:t xml:space="preserve"> </w:t>
      </w:r>
      <w:r w:rsidR="002325C4" w:rsidRPr="00C4105B">
        <w:rPr>
          <w:rFonts w:ascii="Arial" w:hAnsi="Arial" w:cs="Arial"/>
        </w:rPr>
        <w:t>цитую</w:t>
      </w:r>
      <w:r w:rsidR="00D354DE" w:rsidRPr="00C4105B">
        <w:rPr>
          <w:rFonts w:ascii="Arial" w:hAnsi="Arial" w:cs="Arial"/>
        </w:rPr>
        <w:t xml:space="preserve"> </w:t>
      </w:r>
      <w:r w:rsidR="00F822AB" w:rsidRPr="00C4105B">
        <w:rPr>
          <w:rFonts w:ascii="Arial" w:hAnsi="Arial" w:cs="Arial"/>
        </w:rPr>
        <w:t>активіста</w:t>
      </w:r>
      <w:ins w:id="600" w:author="Яна Ерина" w:date="2018-11-26T12:13:00Z">
        <w:r w:rsidRPr="00C4105B">
          <w:rPr>
            <w:rFonts w:ascii="Arial" w:hAnsi="Arial" w:cs="Arial"/>
          </w:rPr>
          <w:t>:</w:t>
        </w:r>
      </w:ins>
      <w:r w:rsidR="00F822AB" w:rsidRPr="00C4105B">
        <w:rPr>
          <w:rFonts w:ascii="Arial" w:hAnsi="Arial" w:cs="Arial"/>
        </w:rPr>
        <w:t xml:space="preserve"> </w:t>
      </w:r>
      <w:ins w:id="601" w:author="Яна Ерина" w:date="2018-11-26T12:13:00Z">
        <w:r w:rsidRPr="00C4105B">
          <w:rPr>
            <w:rFonts w:ascii="Arial" w:hAnsi="Arial" w:cs="Arial"/>
          </w:rPr>
          <w:t>«</w:t>
        </w:r>
      </w:ins>
      <w:del w:id="602" w:author="Яна Ерина" w:date="2018-11-26T12:13:00Z">
        <w:r w:rsidR="00880DE0" w:rsidRPr="00C4105B" w:rsidDel="001C2E74">
          <w:rPr>
            <w:rFonts w:ascii="Arial" w:hAnsi="Arial" w:cs="Arial"/>
          </w:rPr>
          <w:delText>“</w:delText>
        </w:r>
      </w:del>
      <w:r w:rsidR="00880DE0" w:rsidRPr="00C4105B">
        <w:rPr>
          <w:rFonts w:ascii="Arial" w:hAnsi="Arial" w:cs="Arial"/>
          <w:color w:val="1D2129"/>
          <w:shd w:val="clear" w:color="auto" w:fill="FFFFFF"/>
        </w:rPr>
        <w:t xml:space="preserve">Бюджет участі </w:t>
      </w:r>
      <w:del w:id="603" w:author="Яна Ерина" w:date="2018-11-26T13:38:00Z">
        <w:r w:rsidR="00880DE0" w:rsidRPr="00C4105B" w:rsidDel="00DC0607">
          <w:rPr>
            <w:rFonts w:ascii="Arial" w:hAnsi="Arial" w:cs="Arial"/>
            <w:color w:val="1D2129"/>
            <w:shd w:val="clear" w:color="auto" w:fill="FFFFFF"/>
          </w:rPr>
          <w:delText xml:space="preserve">- </w:delText>
        </w:r>
      </w:del>
      <w:ins w:id="604" w:author="Яна Ерина" w:date="2018-11-26T13:38:00Z">
        <w:r w:rsidR="00DC0607" w:rsidRPr="00C4105B">
          <w:rPr>
            <w:rFonts w:ascii="Arial" w:hAnsi="Arial" w:cs="Arial"/>
            <w:color w:val="1D2129"/>
            <w:shd w:val="clear" w:color="auto" w:fill="FFFFFF"/>
          </w:rPr>
          <w:t xml:space="preserve">– </w:t>
        </w:r>
      </w:ins>
      <w:r w:rsidR="00880DE0" w:rsidRPr="00C4105B">
        <w:rPr>
          <w:rFonts w:ascii="Arial" w:hAnsi="Arial" w:cs="Arial"/>
          <w:color w:val="1D2129"/>
          <w:shd w:val="clear" w:color="auto" w:fill="FFFFFF"/>
        </w:rPr>
        <w:t>для активних киян, а не для депутатів</w:t>
      </w:r>
      <w:del w:id="605" w:author="Яна Ерина" w:date="2018-11-26T12:13:00Z">
        <w:r w:rsidR="00880DE0" w:rsidRPr="00C4105B" w:rsidDel="001C2E74">
          <w:rPr>
            <w:rFonts w:ascii="Arial" w:hAnsi="Arial" w:cs="Arial"/>
            <w:color w:val="1D2129"/>
            <w:shd w:val="clear" w:color="auto" w:fill="FFFFFF"/>
          </w:rPr>
          <w:delText xml:space="preserve"> </w:delText>
        </w:r>
      </w:del>
      <w:r w:rsidR="00880DE0" w:rsidRPr="00C4105B">
        <w:rPr>
          <w:rFonts w:ascii="Arial" w:hAnsi="Arial" w:cs="Arial"/>
          <w:color w:val="1D2129"/>
          <w:shd w:val="clear" w:color="auto" w:fill="FFFFFF"/>
        </w:rPr>
        <w:t>-</w:t>
      </w:r>
      <w:del w:id="606" w:author="Яна Ерина" w:date="2018-11-26T12:13:00Z">
        <w:r w:rsidR="00880DE0" w:rsidRPr="00C4105B" w:rsidDel="001C2E74">
          <w:rPr>
            <w:rFonts w:ascii="Arial" w:hAnsi="Arial" w:cs="Arial"/>
            <w:color w:val="1D2129"/>
            <w:shd w:val="clear" w:color="auto" w:fill="FFFFFF"/>
          </w:rPr>
          <w:delText xml:space="preserve"> </w:delText>
        </w:r>
      </w:del>
      <w:r w:rsidR="00880DE0" w:rsidRPr="00C4105B">
        <w:rPr>
          <w:rFonts w:ascii="Arial" w:hAnsi="Arial" w:cs="Arial"/>
          <w:color w:val="1D2129"/>
          <w:shd w:val="clear" w:color="auto" w:fill="FFFFFF"/>
        </w:rPr>
        <w:t>шахраїв!</w:t>
      </w:r>
      <w:ins w:id="607" w:author="Яна Ерина" w:date="2018-11-26T12:13:00Z">
        <w:r w:rsidRPr="00C4105B">
          <w:rPr>
            <w:rFonts w:ascii="Arial" w:hAnsi="Arial" w:cs="Arial"/>
          </w:rPr>
          <w:t>»</w:t>
        </w:r>
      </w:ins>
      <w:del w:id="608" w:author="Яна Ерина" w:date="2018-11-26T12:13:00Z">
        <w:r w:rsidR="00880DE0" w:rsidRPr="00C4105B" w:rsidDel="001C2E74">
          <w:rPr>
            <w:rFonts w:ascii="Arial" w:hAnsi="Arial" w:cs="Arial"/>
          </w:rPr>
          <w:delText>”</w:delText>
        </w:r>
      </w:del>
      <w:r w:rsidR="009F0BA0" w:rsidRPr="00C4105B">
        <w:rPr>
          <w:rFonts w:ascii="Arial" w:hAnsi="Arial" w:cs="Arial"/>
        </w:rPr>
        <w:t xml:space="preserve"> </w:t>
      </w:r>
    </w:p>
    <w:p w:rsidR="002325C4" w:rsidRPr="00C4105B" w:rsidRDefault="009F0BA0" w:rsidP="001C46B5">
      <w:pPr>
        <w:jc w:val="both"/>
        <w:rPr>
          <w:rFonts w:ascii="Arial" w:hAnsi="Arial" w:cs="Arial"/>
        </w:rPr>
      </w:pPr>
      <w:r w:rsidRPr="00C4105B">
        <w:rPr>
          <w:rFonts w:ascii="Arial" w:hAnsi="Arial" w:cs="Arial"/>
        </w:rPr>
        <w:t>[</w:t>
      </w:r>
      <w:r w:rsidR="002F4C88" w:rsidRPr="007B5451">
        <w:fldChar w:fldCharType="begin"/>
      </w:r>
      <w:r w:rsidR="002F4C88" w:rsidRPr="007B5451">
        <w:rPr>
          <w:rPrChange w:id="609" w:author="Яна Ерина" w:date="2018-11-26T17:39:00Z">
            <w:rPr/>
          </w:rPrChange>
        </w:rPr>
        <w:instrText xml:space="preserve"> HYPERLINK "https://www.facebook.com/photo.php?fbid=1632844463426913&amp;set=pcb.1632634216781271&amp;type=3&amp;theater" </w:instrText>
      </w:r>
      <w:r w:rsidR="002F4C88" w:rsidRPr="007B5451">
        <w:rPr>
          <w:rPrChange w:id="610" w:author="Яна Ерина" w:date="2018-11-26T17:39:00Z">
            <w:rPr/>
          </w:rPrChange>
        </w:rPr>
        <w:fldChar w:fldCharType="separate"/>
      </w:r>
      <w:r w:rsidRPr="007B5451">
        <w:rPr>
          <w:rStyle w:val="a4"/>
          <w:rFonts w:ascii="Arial" w:hAnsi="Arial" w:cs="Arial"/>
        </w:rPr>
        <w:t>https://www.facebook.com/photo.php?fbid=1632844463426913&amp;set=pcb.1632634216781271&amp;type=3&amp;theater</w:t>
      </w:r>
      <w:r w:rsidR="002F4C88" w:rsidRPr="007B5451">
        <w:rPr>
          <w:rStyle w:val="a4"/>
          <w:rFonts w:ascii="Arial" w:hAnsi="Arial" w:cs="Arial"/>
        </w:rPr>
        <w:fldChar w:fldCharType="end"/>
      </w:r>
      <w:r w:rsidRPr="007B5451">
        <w:rPr>
          <w:rFonts w:ascii="Arial" w:hAnsi="Arial" w:cs="Arial"/>
        </w:rPr>
        <w:t>]</w:t>
      </w:r>
      <w:r w:rsidR="00880DE0" w:rsidRPr="007B5451">
        <w:rPr>
          <w:rFonts w:ascii="Arial" w:hAnsi="Arial" w:cs="Arial"/>
        </w:rPr>
        <w:t xml:space="preserve">. </w:t>
      </w:r>
    </w:p>
    <w:p w:rsidR="003505B9" w:rsidRPr="00C4105B" w:rsidRDefault="001C2E74" w:rsidP="001C46B5">
      <w:pPr>
        <w:jc w:val="both"/>
        <w:rPr>
          <w:rFonts w:ascii="Arial" w:hAnsi="Arial" w:cs="Arial"/>
        </w:rPr>
      </w:pPr>
      <w:ins w:id="611" w:author="Яна Ерина" w:date="2018-11-26T12:14:00Z">
        <w:r w:rsidRPr="00C4105B">
          <w:rPr>
            <w:rFonts w:ascii="Arial" w:hAnsi="Arial" w:cs="Arial"/>
          </w:rPr>
          <w:t>У</w:t>
        </w:r>
      </w:ins>
      <w:del w:id="612" w:author="Яна Ерина" w:date="2018-11-26T12:14:00Z">
        <w:r w:rsidR="00880DE0" w:rsidRPr="00C4105B" w:rsidDel="001C2E74">
          <w:rPr>
            <w:rFonts w:ascii="Arial" w:hAnsi="Arial" w:cs="Arial"/>
          </w:rPr>
          <w:delText>В</w:delText>
        </w:r>
      </w:del>
      <w:r w:rsidR="00880DE0" w:rsidRPr="00C4105B">
        <w:rPr>
          <w:rFonts w:ascii="Arial" w:hAnsi="Arial" w:cs="Arial"/>
        </w:rPr>
        <w:t xml:space="preserve"> листі-зверненні Шевченківського руху</w:t>
      </w:r>
      <w:del w:id="613" w:author="Яна Ерина" w:date="2018-11-26T12:14:00Z">
        <w:r w:rsidR="00340914" w:rsidRPr="00C4105B" w:rsidDel="001C2E74">
          <w:rPr>
            <w:rFonts w:ascii="Arial" w:hAnsi="Arial" w:cs="Arial"/>
          </w:rPr>
          <w:delText>,</w:delText>
        </w:r>
      </w:del>
      <w:r w:rsidR="00340914" w:rsidRPr="00C4105B">
        <w:rPr>
          <w:rFonts w:ascii="Arial" w:hAnsi="Arial" w:cs="Arial"/>
        </w:rPr>
        <w:t xml:space="preserve"> активісти описують</w:t>
      </w:r>
      <w:r w:rsidR="005055DF" w:rsidRPr="00C4105B">
        <w:rPr>
          <w:rFonts w:ascii="Arial" w:hAnsi="Arial" w:cs="Arial"/>
        </w:rPr>
        <w:t xml:space="preserve"> підкуп голосів за</w:t>
      </w:r>
      <w:ins w:id="614" w:author="Яна Ерина" w:date="2018-11-26T18:13:00Z">
        <w:r w:rsidR="00C4105B">
          <w:rPr>
            <w:rFonts w:ascii="Arial" w:hAnsi="Arial" w:cs="Arial"/>
          </w:rPr>
          <w:t xml:space="preserve"> даровані</w:t>
        </w:r>
      </w:ins>
      <w:r w:rsidR="005055DF" w:rsidRPr="00C4105B">
        <w:rPr>
          <w:rFonts w:ascii="Arial" w:hAnsi="Arial" w:cs="Arial"/>
        </w:rPr>
        <w:t xml:space="preserve"> телевізори</w:t>
      </w:r>
      <w:r w:rsidR="00880DE0" w:rsidRPr="00C4105B">
        <w:rPr>
          <w:rFonts w:ascii="Arial" w:hAnsi="Arial" w:cs="Arial"/>
        </w:rPr>
        <w:t xml:space="preserve">. За </w:t>
      </w:r>
      <w:r w:rsidR="00340914" w:rsidRPr="00C4105B">
        <w:rPr>
          <w:rFonts w:ascii="Arial" w:hAnsi="Arial" w:cs="Arial"/>
        </w:rPr>
        <w:t xml:space="preserve">цих чи інших причин депутат не потрапив </w:t>
      </w:r>
      <w:r w:rsidR="005055DF" w:rsidRPr="00C4105B">
        <w:rPr>
          <w:rFonts w:ascii="Arial" w:hAnsi="Arial" w:cs="Arial"/>
        </w:rPr>
        <w:t>до списку</w:t>
      </w:r>
      <w:r w:rsidR="00D354DE" w:rsidRPr="00C4105B">
        <w:rPr>
          <w:rFonts w:ascii="Arial" w:hAnsi="Arial" w:cs="Arial"/>
        </w:rPr>
        <w:t xml:space="preserve"> авторів-</w:t>
      </w:r>
      <w:r w:rsidR="00880DE0" w:rsidRPr="00C4105B">
        <w:rPr>
          <w:rFonts w:ascii="Arial" w:hAnsi="Arial" w:cs="Arial"/>
        </w:rPr>
        <w:t xml:space="preserve">переможців </w:t>
      </w:r>
      <w:ins w:id="615" w:author="Яна Ерина" w:date="2018-11-26T12:14:00Z">
        <w:r w:rsidRPr="00C4105B">
          <w:rPr>
            <w:rFonts w:ascii="Arial" w:hAnsi="Arial" w:cs="Arial"/>
          </w:rPr>
          <w:t>у</w:t>
        </w:r>
      </w:ins>
      <w:del w:id="616" w:author="Яна Ерина" w:date="2018-11-26T12:14:00Z">
        <w:r w:rsidR="00880DE0" w:rsidRPr="00C4105B" w:rsidDel="001C2E74">
          <w:rPr>
            <w:rFonts w:ascii="Arial" w:hAnsi="Arial" w:cs="Arial"/>
          </w:rPr>
          <w:delText>в</w:delText>
        </w:r>
      </w:del>
      <w:r w:rsidR="00880DE0" w:rsidRPr="00C4105B">
        <w:rPr>
          <w:rFonts w:ascii="Arial" w:hAnsi="Arial" w:cs="Arial"/>
        </w:rPr>
        <w:t xml:space="preserve"> 2017 році. </w:t>
      </w:r>
    </w:p>
    <w:p w:rsidR="002F44E0" w:rsidRPr="00677F38" w:rsidRDefault="009F0BA0" w:rsidP="001C46B5">
      <w:pPr>
        <w:jc w:val="both"/>
        <w:rPr>
          <w:rFonts w:ascii="Arial" w:hAnsi="Arial" w:cs="Arial"/>
        </w:rPr>
      </w:pPr>
      <w:del w:id="617" w:author="Яна Ерина" w:date="2018-11-26T12:14:00Z">
        <w:r w:rsidRPr="00C4105B" w:rsidDel="001C2E74">
          <w:rPr>
            <w:rFonts w:ascii="Arial" w:hAnsi="Arial" w:cs="Arial"/>
          </w:rPr>
          <w:delText>В цьому році</w:delText>
        </w:r>
      </w:del>
      <w:ins w:id="618" w:author="Яна Ерина" w:date="2018-11-26T12:14:00Z">
        <w:r w:rsidR="001C2E74" w:rsidRPr="00C4105B">
          <w:rPr>
            <w:rFonts w:ascii="Arial" w:hAnsi="Arial" w:cs="Arial"/>
          </w:rPr>
          <w:t>Цього року</w:t>
        </w:r>
      </w:ins>
      <w:r w:rsidRPr="00C4105B">
        <w:rPr>
          <w:rFonts w:ascii="Arial" w:hAnsi="Arial" w:cs="Arial"/>
        </w:rPr>
        <w:t xml:space="preserve"> деп</w:t>
      </w:r>
      <w:r w:rsidR="005747F3" w:rsidRPr="00C4105B">
        <w:rPr>
          <w:rFonts w:ascii="Arial" w:hAnsi="Arial" w:cs="Arial"/>
        </w:rPr>
        <w:t xml:space="preserve">утат заявив про свою участь </w:t>
      </w:r>
      <w:ins w:id="619" w:author="Яна Ерина" w:date="2018-11-26T12:14:00Z">
        <w:r w:rsidR="001C2E74" w:rsidRPr="00C4105B">
          <w:rPr>
            <w:rFonts w:ascii="Arial" w:hAnsi="Arial" w:cs="Arial"/>
          </w:rPr>
          <w:t>у</w:t>
        </w:r>
      </w:ins>
      <w:del w:id="620" w:author="Яна Ерина" w:date="2018-11-26T12:14:00Z">
        <w:r w:rsidR="005747F3" w:rsidRPr="00C4105B" w:rsidDel="001C2E74">
          <w:rPr>
            <w:rFonts w:ascii="Arial" w:hAnsi="Arial" w:cs="Arial"/>
          </w:rPr>
          <w:delText>в</w:delText>
        </w:r>
      </w:del>
      <w:r w:rsidR="005747F3" w:rsidRPr="00C4105B">
        <w:rPr>
          <w:rFonts w:ascii="Arial" w:hAnsi="Arial" w:cs="Arial"/>
        </w:rPr>
        <w:t xml:space="preserve"> 67</w:t>
      </w:r>
      <w:r w:rsidR="00340914" w:rsidRPr="00C4105B">
        <w:rPr>
          <w:rFonts w:ascii="Arial" w:hAnsi="Arial" w:cs="Arial"/>
        </w:rPr>
        <w:t xml:space="preserve"> проектах. </w:t>
      </w:r>
      <w:r w:rsidRPr="00C4105B">
        <w:rPr>
          <w:rFonts w:ascii="Arial" w:hAnsi="Arial" w:cs="Arial"/>
        </w:rPr>
        <w:t>Серед них</w:t>
      </w:r>
      <w:ins w:id="621" w:author="Яна Ерина" w:date="2018-11-26T18:13:00Z">
        <w:r w:rsidR="00C4105B">
          <w:rPr>
            <w:rFonts w:ascii="Arial" w:hAnsi="Arial" w:cs="Arial"/>
          </w:rPr>
          <w:t xml:space="preserve"> </w:t>
        </w:r>
      </w:ins>
      <w:ins w:id="622" w:author="Яна Ерина" w:date="2018-11-26T18:14:00Z">
        <w:r w:rsidR="00C4105B">
          <w:rPr>
            <w:rFonts w:ascii="Arial" w:hAnsi="Arial" w:cs="Arial"/>
          </w:rPr>
          <w:t>–</w:t>
        </w:r>
      </w:ins>
      <w:del w:id="623" w:author="Яна Ерина" w:date="2018-11-26T12:14:00Z">
        <w:r w:rsidR="00340914" w:rsidRPr="00C4105B" w:rsidDel="001C2E74">
          <w:rPr>
            <w:rFonts w:ascii="Arial" w:hAnsi="Arial" w:cs="Arial"/>
          </w:rPr>
          <w:delText>,</w:delText>
        </w:r>
      </w:del>
      <w:r w:rsidR="00340914" w:rsidRPr="00C4105B">
        <w:rPr>
          <w:rFonts w:ascii="Arial" w:hAnsi="Arial" w:cs="Arial"/>
        </w:rPr>
        <w:t xml:space="preserve"> описані вище проекти</w:t>
      </w:r>
      <w:r w:rsidRPr="00C4105B">
        <w:rPr>
          <w:rFonts w:ascii="Arial" w:hAnsi="Arial" w:cs="Arial"/>
        </w:rPr>
        <w:t xml:space="preserve"> запровадження робототехніки в</w:t>
      </w:r>
      <w:r w:rsidR="005055DF" w:rsidRPr="00C4105B">
        <w:rPr>
          <w:rFonts w:ascii="Arial" w:hAnsi="Arial" w:cs="Arial"/>
        </w:rPr>
        <w:t xml:space="preserve"> школах Шевченківського району. Р</w:t>
      </w:r>
      <w:r w:rsidR="003505B9" w:rsidRPr="00C4105B">
        <w:rPr>
          <w:rFonts w:ascii="Arial" w:hAnsi="Arial" w:cs="Arial"/>
        </w:rPr>
        <w:t>ік тому проект</w:t>
      </w:r>
      <w:r w:rsidR="00240DC4" w:rsidRPr="00C4105B">
        <w:rPr>
          <w:rFonts w:ascii="Arial" w:hAnsi="Arial" w:cs="Arial"/>
        </w:rPr>
        <w:t xml:space="preserve"> </w:t>
      </w:r>
      <w:r w:rsidR="005055DF" w:rsidRPr="00C4105B">
        <w:rPr>
          <w:rFonts w:ascii="Arial" w:hAnsi="Arial" w:cs="Arial"/>
        </w:rPr>
        <w:t>з</w:t>
      </w:r>
      <w:ins w:id="624" w:author="Яна Ерина" w:date="2018-11-26T17:29:00Z">
        <w:r w:rsidR="008F4C65" w:rsidRPr="00C4105B">
          <w:rPr>
            <w:rFonts w:ascii="Arial" w:hAnsi="Arial" w:cs="Arial"/>
          </w:rPr>
          <w:t>і</w:t>
        </w:r>
      </w:ins>
      <w:r w:rsidR="005055DF" w:rsidRPr="00C4105B">
        <w:rPr>
          <w:rFonts w:ascii="Arial" w:hAnsi="Arial" w:cs="Arial"/>
        </w:rPr>
        <w:t xml:space="preserve"> схожою ідеєю </w:t>
      </w:r>
      <w:ins w:id="625" w:author="Яна Ерина" w:date="2018-11-26T12:15:00Z">
        <w:r w:rsidR="001C2E74" w:rsidRPr="00C4105B">
          <w:rPr>
            <w:rFonts w:ascii="Arial" w:hAnsi="Arial" w:cs="Arial"/>
          </w:rPr>
          <w:t>«</w:t>
        </w:r>
      </w:ins>
      <w:del w:id="626" w:author="Яна Ерина" w:date="2018-11-26T12:15:00Z">
        <w:r w:rsidR="00240DC4" w:rsidRPr="00C4105B" w:rsidDel="001C2E74">
          <w:rPr>
            <w:rFonts w:ascii="Arial" w:hAnsi="Arial" w:cs="Arial"/>
          </w:rPr>
          <w:delText>“</w:delText>
        </w:r>
      </w:del>
      <w:r w:rsidR="00240DC4" w:rsidRPr="00C4105B">
        <w:rPr>
          <w:rFonts w:ascii="Arial" w:hAnsi="Arial" w:cs="Arial"/>
        </w:rPr>
        <w:t xml:space="preserve">Робототехніка </w:t>
      </w:r>
      <w:ins w:id="627" w:author="Яна Ерина" w:date="2018-11-26T17:29:00Z">
        <w:r w:rsidR="008F4C65" w:rsidRPr="00C4105B">
          <w:rPr>
            <w:rFonts w:ascii="Arial" w:hAnsi="Arial" w:cs="Arial"/>
          </w:rPr>
          <w:t>в</w:t>
        </w:r>
      </w:ins>
      <w:del w:id="628" w:author="Яна Ерина" w:date="2018-11-26T17:29:00Z">
        <w:r w:rsidR="00240DC4" w:rsidRPr="00C4105B" w:rsidDel="008F4C65">
          <w:rPr>
            <w:rFonts w:ascii="Arial" w:hAnsi="Arial" w:cs="Arial"/>
          </w:rPr>
          <w:delText>у</w:delText>
        </w:r>
      </w:del>
      <w:r w:rsidR="00240DC4" w:rsidRPr="00C4105B">
        <w:rPr>
          <w:rFonts w:ascii="Arial" w:hAnsi="Arial" w:cs="Arial"/>
        </w:rPr>
        <w:t xml:space="preserve"> школах №</w:t>
      </w:r>
      <w:ins w:id="629" w:author="Яна Ерина" w:date="2018-11-26T12:15:00Z">
        <w:r w:rsidR="001C2E74" w:rsidRPr="00C4105B">
          <w:rPr>
            <w:rFonts w:ascii="Arial" w:hAnsi="Arial" w:cs="Arial"/>
          </w:rPr>
          <w:t xml:space="preserve"> </w:t>
        </w:r>
      </w:ins>
      <w:r w:rsidR="00240DC4" w:rsidRPr="00C4105B">
        <w:rPr>
          <w:rFonts w:ascii="Arial" w:hAnsi="Arial" w:cs="Arial"/>
        </w:rPr>
        <w:t>101, №</w:t>
      </w:r>
      <w:ins w:id="630" w:author="Яна Ерина" w:date="2018-11-26T12:15:00Z">
        <w:r w:rsidR="001C2E74" w:rsidRPr="00C4105B">
          <w:rPr>
            <w:rFonts w:ascii="Arial" w:hAnsi="Arial" w:cs="Arial"/>
          </w:rPr>
          <w:t xml:space="preserve"> </w:t>
        </w:r>
      </w:ins>
      <w:r w:rsidR="00240DC4" w:rsidRPr="00C4105B">
        <w:rPr>
          <w:rFonts w:ascii="Arial" w:hAnsi="Arial" w:cs="Arial"/>
        </w:rPr>
        <w:t>24, №</w:t>
      </w:r>
      <w:ins w:id="631" w:author="Яна Ерина" w:date="2018-11-26T12:15:00Z">
        <w:r w:rsidR="001C2E74" w:rsidRPr="00C4105B">
          <w:rPr>
            <w:rFonts w:ascii="Arial" w:hAnsi="Arial" w:cs="Arial"/>
          </w:rPr>
          <w:t xml:space="preserve"> </w:t>
        </w:r>
      </w:ins>
      <w:r w:rsidR="00240DC4" w:rsidRPr="00C4105B">
        <w:rPr>
          <w:rFonts w:ascii="Arial" w:hAnsi="Arial" w:cs="Arial"/>
        </w:rPr>
        <w:t>139, №</w:t>
      </w:r>
      <w:ins w:id="632" w:author="Яна Ерина" w:date="2018-11-26T12:15:00Z">
        <w:r w:rsidR="001C2E74" w:rsidRPr="00C4105B">
          <w:rPr>
            <w:rFonts w:ascii="Arial" w:hAnsi="Arial" w:cs="Arial"/>
          </w:rPr>
          <w:t xml:space="preserve"> </w:t>
        </w:r>
      </w:ins>
      <w:r w:rsidR="00240DC4" w:rsidRPr="00C4105B">
        <w:rPr>
          <w:rFonts w:ascii="Arial" w:hAnsi="Arial" w:cs="Arial"/>
        </w:rPr>
        <w:t>95, №</w:t>
      </w:r>
      <w:ins w:id="633" w:author="Яна Ерина" w:date="2018-11-26T12:15:00Z">
        <w:r w:rsidR="001C2E74" w:rsidRPr="00C4105B">
          <w:rPr>
            <w:rFonts w:ascii="Arial" w:hAnsi="Arial" w:cs="Arial"/>
          </w:rPr>
          <w:t xml:space="preserve"> </w:t>
        </w:r>
      </w:ins>
      <w:r w:rsidR="00240DC4" w:rsidRPr="00C4105B">
        <w:rPr>
          <w:rFonts w:ascii="Arial" w:hAnsi="Arial" w:cs="Arial"/>
        </w:rPr>
        <w:t>172</w:t>
      </w:r>
      <w:ins w:id="634" w:author="Яна Ерина" w:date="2018-11-26T12:15:00Z">
        <w:r w:rsidR="001C2E74" w:rsidRPr="00C4105B">
          <w:rPr>
            <w:rFonts w:ascii="Arial" w:hAnsi="Arial" w:cs="Arial"/>
          </w:rPr>
          <w:t>»</w:t>
        </w:r>
      </w:ins>
      <w:del w:id="635" w:author="Яна Ерина" w:date="2018-11-26T12:15:00Z">
        <w:r w:rsidR="00240DC4" w:rsidRPr="00C4105B" w:rsidDel="001C2E74">
          <w:rPr>
            <w:rFonts w:ascii="Arial" w:hAnsi="Arial" w:cs="Arial"/>
          </w:rPr>
          <w:delText>”</w:delText>
        </w:r>
      </w:del>
      <w:r w:rsidRPr="00C4105B">
        <w:rPr>
          <w:rFonts w:ascii="Arial" w:hAnsi="Arial" w:cs="Arial"/>
        </w:rPr>
        <w:t xml:space="preserve"> п</w:t>
      </w:r>
      <w:r w:rsidR="00D64FB6" w:rsidRPr="00C4105B">
        <w:rPr>
          <w:rFonts w:ascii="Arial" w:hAnsi="Arial" w:cs="Arial"/>
        </w:rPr>
        <w:t xml:space="preserve">редставляв зовсім інший автор </w:t>
      </w:r>
      <w:del w:id="636" w:author="Яна Ерина" w:date="2018-11-26T13:38:00Z">
        <w:r w:rsidR="00D64FB6" w:rsidRPr="00C4105B" w:rsidDel="00DC0607">
          <w:rPr>
            <w:rFonts w:ascii="Arial" w:hAnsi="Arial" w:cs="Arial"/>
          </w:rPr>
          <w:delText xml:space="preserve">- </w:delText>
        </w:r>
      </w:del>
      <w:ins w:id="637" w:author="Яна Ерина" w:date="2018-11-26T13:38:00Z">
        <w:r w:rsidR="00DC0607" w:rsidRPr="00C4105B">
          <w:rPr>
            <w:rFonts w:ascii="Arial" w:hAnsi="Arial" w:cs="Arial"/>
          </w:rPr>
          <w:t xml:space="preserve">– </w:t>
        </w:r>
      </w:ins>
      <w:proofErr w:type="spellStart"/>
      <w:r w:rsidR="003505B9" w:rsidRPr="00C4105B">
        <w:rPr>
          <w:rFonts w:ascii="Arial" w:hAnsi="Arial" w:cs="Arial"/>
        </w:rPr>
        <w:t>Маржан</w:t>
      </w:r>
      <w:proofErr w:type="spellEnd"/>
      <w:r w:rsidR="003505B9" w:rsidRPr="00C4105B">
        <w:rPr>
          <w:rFonts w:ascii="Arial" w:hAnsi="Arial" w:cs="Arial"/>
        </w:rPr>
        <w:t xml:space="preserve"> Ірина.</w:t>
      </w:r>
      <w:r w:rsidR="007B7C51" w:rsidRPr="00C4105B">
        <w:rPr>
          <w:rFonts w:ascii="Arial" w:hAnsi="Arial" w:cs="Arial"/>
        </w:rPr>
        <w:t xml:space="preserve"> </w:t>
      </w:r>
      <w:del w:id="638" w:author="Яна Ерина" w:date="2018-11-26T12:15:00Z">
        <w:r w:rsidR="007B7C51" w:rsidRPr="00C4105B" w:rsidDel="001C2E74">
          <w:rPr>
            <w:rFonts w:ascii="Arial" w:hAnsi="Arial" w:cs="Arial"/>
          </w:rPr>
          <w:delText>В цьому році</w:delText>
        </w:r>
      </w:del>
      <w:ins w:id="639" w:author="Яна Ерина" w:date="2018-11-26T12:15:00Z">
        <w:r w:rsidR="001C2E74" w:rsidRPr="00C4105B">
          <w:rPr>
            <w:rFonts w:ascii="Arial" w:hAnsi="Arial" w:cs="Arial"/>
          </w:rPr>
          <w:t>Цього року</w:t>
        </w:r>
      </w:ins>
      <w:r w:rsidR="007B7C51" w:rsidRPr="00C4105B">
        <w:rPr>
          <w:rFonts w:ascii="Arial" w:hAnsi="Arial" w:cs="Arial"/>
        </w:rPr>
        <w:t xml:space="preserve"> авторами проекту</w:t>
      </w:r>
      <w:r w:rsidR="004A65B7" w:rsidRPr="00C4105B">
        <w:rPr>
          <w:rFonts w:ascii="Arial" w:hAnsi="Arial" w:cs="Arial"/>
        </w:rPr>
        <w:t xml:space="preserve"> </w:t>
      </w:r>
      <w:del w:id="640" w:author="Яна Ерина" w:date="2018-11-26T12:16:00Z">
        <w:r w:rsidR="004A65B7" w:rsidRPr="00C4105B" w:rsidDel="001C2E74">
          <w:rPr>
            <w:rFonts w:ascii="Arial" w:hAnsi="Arial" w:cs="Arial"/>
          </w:rPr>
          <w:delText xml:space="preserve">по </w:delText>
        </w:r>
      </w:del>
      <w:ins w:id="641" w:author="Яна Ерина" w:date="2018-11-26T12:16:00Z">
        <w:r w:rsidR="001C2E74" w:rsidRPr="00C4105B">
          <w:rPr>
            <w:rFonts w:ascii="Arial" w:hAnsi="Arial" w:cs="Arial"/>
          </w:rPr>
          <w:t xml:space="preserve">з </w:t>
        </w:r>
      </w:ins>
      <w:r w:rsidR="004A65B7" w:rsidRPr="00C4105B">
        <w:rPr>
          <w:rFonts w:ascii="Arial" w:hAnsi="Arial" w:cs="Arial"/>
        </w:rPr>
        <w:t>робототехні</w:t>
      </w:r>
      <w:ins w:id="642" w:author="Яна Ерина" w:date="2018-11-26T12:16:00Z">
        <w:r w:rsidR="001C2E74" w:rsidRPr="00C4105B">
          <w:rPr>
            <w:rFonts w:ascii="Arial" w:hAnsi="Arial" w:cs="Arial"/>
          </w:rPr>
          <w:t>ки</w:t>
        </w:r>
      </w:ins>
      <w:del w:id="643" w:author="Яна Ерина" w:date="2018-11-26T12:16:00Z">
        <w:r w:rsidR="004A65B7" w:rsidRPr="00C4105B" w:rsidDel="001C2E74">
          <w:rPr>
            <w:rFonts w:ascii="Arial" w:hAnsi="Arial" w:cs="Arial"/>
          </w:rPr>
          <w:delText>ці</w:delText>
        </w:r>
      </w:del>
      <w:r w:rsidR="007B7C51" w:rsidRPr="00C4105B">
        <w:rPr>
          <w:rFonts w:ascii="Arial" w:hAnsi="Arial" w:cs="Arial"/>
        </w:rPr>
        <w:t xml:space="preserve"> стали </w:t>
      </w:r>
      <w:r w:rsidR="00340914" w:rsidRPr="00677F38">
        <w:rPr>
          <w:rFonts w:ascii="Arial" w:hAnsi="Arial" w:cs="Arial"/>
        </w:rPr>
        <w:t>помічники-соратники депутата</w:t>
      </w:r>
      <w:del w:id="644" w:author="Яна Ерина" w:date="2018-11-26T12:16:00Z">
        <w:r w:rsidR="006F31B6" w:rsidRPr="00677F38" w:rsidDel="001C2E74">
          <w:rPr>
            <w:rFonts w:ascii="Arial" w:hAnsi="Arial" w:cs="Arial"/>
          </w:rPr>
          <w:delText>,</w:delText>
        </w:r>
      </w:del>
      <w:r w:rsidR="006F31B6" w:rsidRPr="00677F38">
        <w:rPr>
          <w:rFonts w:ascii="Arial" w:hAnsi="Arial" w:cs="Arial"/>
        </w:rPr>
        <w:t xml:space="preserve"> </w:t>
      </w:r>
      <w:r w:rsidR="007B7C51" w:rsidRPr="00677F38">
        <w:rPr>
          <w:rFonts w:ascii="Arial" w:hAnsi="Arial" w:cs="Arial"/>
        </w:rPr>
        <w:t>та тільки одного</w:t>
      </w:r>
      <w:r w:rsidR="00340914" w:rsidRPr="00677F38">
        <w:rPr>
          <w:rFonts w:ascii="Arial" w:hAnsi="Arial" w:cs="Arial"/>
        </w:rPr>
        <w:t xml:space="preserve"> проекту</w:t>
      </w:r>
      <w:ins w:id="645" w:author="Яна Ерина" w:date="2018-11-26T12:16:00Z">
        <w:r w:rsidR="001C2E74" w:rsidRPr="00677F38">
          <w:rPr>
            <w:rFonts w:ascii="Arial" w:hAnsi="Arial" w:cs="Arial"/>
          </w:rPr>
          <w:t xml:space="preserve"> </w:t>
        </w:r>
      </w:ins>
      <w:ins w:id="646" w:author="Яна Ерина" w:date="2018-11-26T15:05:00Z">
        <w:r w:rsidR="004C4C3C" w:rsidRPr="00677F38">
          <w:rPr>
            <w:rFonts w:ascii="Arial" w:hAnsi="Arial" w:cs="Arial"/>
          </w:rPr>
          <w:t>–</w:t>
        </w:r>
      </w:ins>
      <w:del w:id="647" w:author="Яна Ерина" w:date="2018-11-26T12:16:00Z">
        <w:r w:rsidR="007B7C51" w:rsidRPr="00677F38" w:rsidDel="001C2E74">
          <w:rPr>
            <w:rFonts w:ascii="Arial" w:hAnsi="Arial" w:cs="Arial"/>
          </w:rPr>
          <w:delText>,</w:delText>
        </w:r>
      </w:del>
      <w:r w:rsidR="007B7C51" w:rsidRPr="00677F38">
        <w:rPr>
          <w:rFonts w:ascii="Arial" w:hAnsi="Arial" w:cs="Arial"/>
        </w:rPr>
        <w:t xml:space="preserve"> </w:t>
      </w:r>
      <w:r w:rsidR="00340914" w:rsidRPr="00677F38">
        <w:rPr>
          <w:rFonts w:ascii="Arial" w:hAnsi="Arial" w:cs="Arial"/>
        </w:rPr>
        <w:t xml:space="preserve">той самий </w:t>
      </w:r>
      <w:del w:id="648" w:author="Яна Ерина" w:date="2018-11-26T12:17:00Z">
        <w:r w:rsidR="00340914" w:rsidRPr="00677F38" w:rsidDel="001C2E74">
          <w:rPr>
            <w:rFonts w:ascii="Arial" w:hAnsi="Arial" w:cs="Arial"/>
          </w:rPr>
          <w:delText xml:space="preserve">минулорічний </w:delText>
        </w:r>
      </w:del>
      <w:ins w:id="649" w:author="Яна Ерина" w:date="2018-11-26T12:17:00Z">
        <w:r w:rsidR="001C2E74" w:rsidRPr="00677F38">
          <w:rPr>
            <w:rFonts w:ascii="Arial" w:hAnsi="Arial" w:cs="Arial"/>
          </w:rPr>
          <w:t xml:space="preserve">торішній </w:t>
        </w:r>
      </w:ins>
      <w:r w:rsidR="00340914" w:rsidRPr="00677F38">
        <w:rPr>
          <w:rFonts w:ascii="Arial" w:hAnsi="Arial" w:cs="Arial"/>
        </w:rPr>
        <w:t>автор</w:t>
      </w:r>
      <w:r w:rsidR="006F31B6" w:rsidRPr="00677F38">
        <w:rPr>
          <w:rFonts w:ascii="Arial" w:hAnsi="Arial" w:cs="Arial"/>
        </w:rPr>
        <w:t>.</w:t>
      </w:r>
      <w:r w:rsidR="003505B9" w:rsidRPr="00677F38">
        <w:rPr>
          <w:rFonts w:ascii="Arial" w:hAnsi="Arial" w:cs="Arial"/>
        </w:rPr>
        <w:t xml:space="preserve"> </w:t>
      </w:r>
      <w:r w:rsidR="006F31B6" w:rsidRPr="00677F38">
        <w:rPr>
          <w:rFonts w:ascii="Arial" w:hAnsi="Arial" w:cs="Arial"/>
        </w:rPr>
        <w:t xml:space="preserve">Поруч з </w:t>
      </w:r>
      <w:r w:rsidR="003505B9" w:rsidRPr="00677F38">
        <w:rPr>
          <w:rFonts w:ascii="Arial" w:hAnsi="Arial" w:cs="Arial"/>
        </w:rPr>
        <w:t>одно</w:t>
      </w:r>
      <w:ins w:id="650" w:author="Яна Ерина" w:date="2018-11-26T12:17:00Z">
        <w:r w:rsidR="001C2E74" w:rsidRPr="00677F38">
          <w:rPr>
            <w:rFonts w:ascii="Arial" w:hAnsi="Arial" w:cs="Arial"/>
          </w:rPr>
          <w:t>й</w:t>
        </w:r>
      </w:ins>
      <w:del w:id="651" w:author="Яна Ерина" w:date="2018-11-26T12:17:00Z">
        <w:r w:rsidR="003505B9" w:rsidRPr="00677F38" w:rsidDel="001C2E74">
          <w:rPr>
            <w:rFonts w:ascii="Arial" w:hAnsi="Arial" w:cs="Arial"/>
          </w:rPr>
          <w:delText xml:space="preserve"> і</w:delText>
        </w:r>
      </w:del>
      <w:r w:rsidR="003505B9" w:rsidRPr="00677F38">
        <w:rPr>
          <w:rFonts w:ascii="Arial" w:hAnsi="Arial" w:cs="Arial"/>
        </w:rPr>
        <w:t>менними проек</w:t>
      </w:r>
      <w:r w:rsidR="006F31B6" w:rsidRPr="00677F38">
        <w:rPr>
          <w:rFonts w:ascii="Arial" w:hAnsi="Arial" w:cs="Arial"/>
        </w:rPr>
        <w:t xml:space="preserve">тами </w:t>
      </w:r>
      <w:del w:id="652" w:author="Яна Ерина" w:date="2018-11-26T17:29:00Z">
        <w:r w:rsidR="006F31B6" w:rsidRPr="00677F38" w:rsidDel="008F4C65">
          <w:rPr>
            <w:rFonts w:ascii="Arial" w:hAnsi="Arial" w:cs="Arial"/>
          </w:rPr>
          <w:delText xml:space="preserve">по </w:delText>
        </w:r>
      </w:del>
      <w:ins w:id="653" w:author="Яна Ерина" w:date="2018-11-26T17:29:00Z">
        <w:r w:rsidR="008F4C65" w:rsidRPr="00677F38">
          <w:rPr>
            <w:rFonts w:ascii="Arial" w:hAnsi="Arial" w:cs="Arial"/>
          </w:rPr>
          <w:t>з</w:t>
        </w:r>
        <w:r w:rsidR="008F4C65" w:rsidRPr="00677F38">
          <w:rPr>
            <w:rFonts w:ascii="Arial" w:hAnsi="Arial" w:cs="Arial"/>
          </w:rPr>
          <w:t xml:space="preserve"> </w:t>
        </w:r>
      </w:ins>
      <w:r w:rsidR="006F31B6" w:rsidRPr="00677F38">
        <w:rPr>
          <w:rFonts w:ascii="Arial" w:hAnsi="Arial" w:cs="Arial"/>
        </w:rPr>
        <w:t>робо</w:t>
      </w:r>
      <w:ins w:id="654" w:author="Яна Ерина" w:date="2018-11-26T12:17:00Z">
        <w:r w:rsidR="001C2E74" w:rsidRPr="00677F38">
          <w:rPr>
            <w:rFonts w:ascii="Arial" w:hAnsi="Arial" w:cs="Arial"/>
          </w:rPr>
          <w:t>то</w:t>
        </w:r>
      </w:ins>
      <w:r w:rsidR="006F31B6" w:rsidRPr="00677F38">
        <w:rPr>
          <w:rFonts w:ascii="Arial" w:hAnsi="Arial" w:cs="Arial"/>
        </w:rPr>
        <w:t>техні</w:t>
      </w:r>
      <w:ins w:id="655" w:author="Яна Ерина" w:date="2018-11-26T17:30:00Z">
        <w:r w:rsidR="008F4C65" w:rsidRPr="00677F38">
          <w:rPr>
            <w:rFonts w:ascii="Arial" w:hAnsi="Arial" w:cs="Arial"/>
          </w:rPr>
          <w:t>ки</w:t>
        </w:r>
      </w:ins>
      <w:del w:id="656" w:author="Яна Ерина" w:date="2018-11-26T17:30:00Z">
        <w:r w:rsidR="006F31B6" w:rsidRPr="00677F38" w:rsidDel="008F4C65">
          <w:rPr>
            <w:rFonts w:ascii="Arial" w:hAnsi="Arial" w:cs="Arial"/>
          </w:rPr>
          <w:delText>ці</w:delText>
        </w:r>
      </w:del>
      <w:r w:rsidR="006F31B6" w:rsidRPr="00677F38">
        <w:rPr>
          <w:rFonts w:ascii="Arial" w:hAnsi="Arial" w:cs="Arial"/>
        </w:rPr>
        <w:t xml:space="preserve"> в Шевченківському районі фігурують і проекти </w:t>
      </w:r>
      <w:r w:rsidR="00083948" w:rsidRPr="00677F38">
        <w:rPr>
          <w:rFonts w:ascii="Arial" w:hAnsi="Arial" w:cs="Arial"/>
        </w:rPr>
        <w:t xml:space="preserve">під лідерством </w:t>
      </w:r>
      <w:proofErr w:type="spellStart"/>
      <w:r w:rsidR="00083948" w:rsidRPr="00677F38">
        <w:rPr>
          <w:rFonts w:ascii="Arial" w:hAnsi="Arial" w:cs="Arial"/>
        </w:rPr>
        <w:t>Маржан</w:t>
      </w:r>
      <w:proofErr w:type="spellEnd"/>
      <w:r w:rsidR="00083948" w:rsidRPr="00677F38">
        <w:rPr>
          <w:rFonts w:ascii="Arial" w:hAnsi="Arial" w:cs="Arial"/>
        </w:rPr>
        <w:t xml:space="preserve"> Ірини, </w:t>
      </w:r>
      <w:r w:rsidR="006F31B6" w:rsidRPr="00677F38">
        <w:rPr>
          <w:rFonts w:ascii="Arial" w:hAnsi="Arial" w:cs="Arial"/>
        </w:rPr>
        <w:t>EV</w:t>
      </w:r>
      <w:r w:rsidR="00240DC4" w:rsidRPr="002F4C88">
        <w:rPr>
          <w:rFonts w:ascii="Arial" w:hAnsi="Arial" w:cs="Arial"/>
        </w:rPr>
        <w:t>O</w:t>
      </w:r>
      <w:r w:rsidR="006F31B6" w:rsidRPr="002F4C88">
        <w:rPr>
          <w:rFonts w:ascii="Arial" w:hAnsi="Arial" w:cs="Arial"/>
        </w:rPr>
        <w:t>RANK, де Бродський і його команда</w:t>
      </w:r>
      <w:r w:rsidRPr="002F4C88">
        <w:rPr>
          <w:rFonts w:ascii="Arial" w:hAnsi="Arial" w:cs="Arial"/>
        </w:rPr>
        <w:t xml:space="preserve"> також потрапили</w:t>
      </w:r>
      <w:r w:rsidR="003505B9" w:rsidRPr="002F4C88">
        <w:rPr>
          <w:rFonts w:ascii="Arial" w:hAnsi="Arial" w:cs="Arial"/>
        </w:rPr>
        <w:t xml:space="preserve"> в співавторство</w:t>
      </w:r>
      <w:r w:rsidR="006F31B6" w:rsidRPr="002F4C88">
        <w:rPr>
          <w:rFonts w:ascii="Arial" w:hAnsi="Arial" w:cs="Arial"/>
        </w:rPr>
        <w:t xml:space="preserve">. </w:t>
      </w:r>
      <w:r w:rsidR="006F31B6" w:rsidRPr="002F4C88">
        <w:rPr>
          <w:rFonts w:ascii="Arial" w:hAnsi="Arial" w:cs="Arial"/>
          <w:highlight w:val="lightGray"/>
        </w:rPr>
        <w:t>Серед</w:t>
      </w:r>
      <w:ins w:id="657" w:author="Яна Ерина" w:date="2018-11-26T18:16:00Z">
        <w:r w:rsidR="00C4105B">
          <w:rPr>
            <w:rFonts w:ascii="Arial" w:hAnsi="Arial" w:cs="Arial"/>
            <w:highlight w:val="lightGray"/>
          </w:rPr>
          <w:t xml:space="preserve"> тих, що </w:t>
        </w:r>
      </w:ins>
      <w:del w:id="658" w:author="Яна Ерина" w:date="2018-11-26T18:17:00Z">
        <w:r w:rsidR="006F31B6" w:rsidRPr="00C4105B" w:rsidDel="00C4105B">
          <w:rPr>
            <w:rFonts w:ascii="Arial" w:hAnsi="Arial" w:cs="Arial"/>
            <w:highlight w:val="lightGray"/>
          </w:rPr>
          <w:delText xml:space="preserve"> </w:delText>
        </w:r>
      </w:del>
      <w:ins w:id="659" w:author="Яна Ерина" w:date="2018-11-26T12:17:00Z">
        <w:r w:rsidR="001C2E74" w:rsidRPr="00C4105B">
          <w:rPr>
            <w:rFonts w:ascii="Arial" w:hAnsi="Arial" w:cs="Arial"/>
            <w:highlight w:val="lightGray"/>
          </w:rPr>
          <w:t>«</w:t>
        </w:r>
      </w:ins>
      <w:del w:id="660" w:author="Яна Ерина" w:date="2018-11-26T12:17:00Z">
        <w:r w:rsidR="006F31B6" w:rsidRPr="00C4105B" w:rsidDel="001C2E74">
          <w:rPr>
            <w:rFonts w:ascii="Arial" w:hAnsi="Arial" w:cs="Arial"/>
            <w:highlight w:val="lightGray"/>
          </w:rPr>
          <w:delText>“</w:delText>
        </w:r>
      </w:del>
      <w:r w:rsidR="006F31B6" w:rsidRPr="00C4105B">
        <w:rPr>
          <w:rFonts w:ascii="Arial" w:hAnsi="Arial" w:cs="Arial"/>
          <w:highlight w:val="lightGray"/>
        </w:rPr>
        <w:t>не</w:t>
      </w:r>
      <w:ins w:id="661" w:author="Яна Ерина" w:date="2018-11-26T18:17:00Z">
        <w:r w:rsidR="00C4105B">
          <w:rPr>
            <w:rFonts w:ascii="Arial" w:hAnsi="Arial" w:cs="Arial"/>
            <w:highlight w:val="lightGray"/>
          </w:rPr>
          <w:t xml:space="preserve"> </w:t>
        </w:r>
      </w:ins>
      <w:r w:rsidR="006F31B6" w:rsidRPr="00C4105B">
        <w:rPr>
          <w:rFonts w:ascii="Arial" w:hAnsi="Arial" w:cs="Arial"/>
          <w:highlight w:val="lightGray"/>
        </w:rPr>
        <w:t>зале</w:t>
      </w:r>
      <w:ins w:id="662" w:author="Яна Ерина" w:date="2018-11-26T18:17:00Z">
        <w:r w:rsidR="00C4105B">
          <w:rPr>
            <w:rFonts w:ascii="Arial" w:hAnsi="Arial" w:cs="Arial"/>
            <w:highlight w:val="lightGray"/>
          </w:rPr>
          <w:t>жать</w:t>
        </w:r>
      </w:ins>
      <w:del w:id="663" w:author="Яна Ерина" w:date="2018-11-26T18:17:00Z">
        <w:r w:rsidR="006F31B6" w:rsidRPr="00C4105B" w:rsidDel="00C4105B">
          <w:rPr>
            <w:rFonts w:ascii="Arial" w:hAnsi="Arial" w:cs="Arial"/>
            <w:highlight w:val="lightGray"/>
          </w:rPr>
          <w:delText>жних</w:delText>
        </w:r>
      </w:del>
      <w:ins w:id="664" w:author="Яна Ерина" w:date="2018-11-26T12:17:00Z">
        <w:r w:rsidR="001C2E74" w:rsidRPr="00C4105B">
          <w:rPr>
            <w:rFonts w:ascii="Arial" w:hAnsi="Arial" w:cs="Arial"/>
            <w:highlight w:val="lightGray"/>
          </w:rPr>
          <w:t>»</w:t>
        </w:r>
      </w:ins>
      <w:del w:id="665" w:author="Яна Ерина" w:date="2018-11-26T12:17:00Z">
        <w:r w:rsidR="00E35711" w:rsidRPr="00C4105B" w:rsidDel="001C2E74">
          <w:rPr>
            <w:rFonts w:ascii="Arial" w:hAnsi="Arial" w:cs="Arial"/>
            <w:highlight w:val="lightGray"/>
          </w:rPr>
          <w:delText>”</w:delText>
        </w:r>
      </w:del>
      <w:r w:rsidR="00E35711" w:rsidRPr="00C4105B">
        <w:rPr>
          <w:rFonts w:ascii="Arial" w:hAnsi="Arial" w:cs="Arial"/>
          <w:highlight w:val="lightGray"/>
        </w:rPr>
        <w:t xml:space="preserve"> </w:t>
      </w:r>
      <w:r w:rsidR="00083948" w:rsidRPr="00C4105B">
        <w:rPr>
          <w:rFonts w:ascii="Arial" w:hAnsi="Arial" w:cs="Arial"/>
          <w:highlight w:val="lightGray"/>
        </w:rPr>
        <w:t>від</w:t>
      </w:r>
      <w:del w:id="666" w:author="Яна Ерина" w:date="2018-11-26T18:17:00Z">
        <w:r w:rsidR="00083948" w:rsidRPr="00C4105B" w:rsidDel="00C4105B">
          <w:rPr>
            <w:rFonts w:ascii="Arial" w:hAnsi="Arial" w:cs="Arial"/>
            <w:highlight w:val="lightGray"/>
          </w:rPr>
          <w:delText xml:space="preserve"> руки</w:delText>
        </w:r>
      </w:del>
      <w:r w:rsidR="00083948" w:rsidRPr="00C4105B">
        <w:rPr>
          <w:rFonts w:ascii="Arial" w:hAnsi="Arial" w:cs="Arial"/>
          <w:highlight w:val="lightGray"/>
        </w:rPr>
        <w:t xml:space="preserve"> депутата</w:t>
      </w:r>
      <w:ins w:id="667" w:author="Яна Ерина" w:date="2018-11-26T18:17:00Z">
        <w:r w:rsidR="00C4105B">
          <w:rPr>
            <w:rFonts w:ascii="Arial" w:hAnsi="Arial" w:cs="Arial"/>
            <w:highlight w:val="lightGray"/>
          </w:rPr>
          <w:t>,</w:t>
        </w:r>
      </w:ins>
      <w:r w:rsidR="00083948" w:rsidRPr="00C4105B">
        <w:rPr>
          <w:rFonts w:ascii="Arial" w:hAnsi="Arial" w:cs="Arial"/>
          <w:highlight w:val="lightGray"/>
        </w:rPr>
        <w:t xml:space="preserve"> </w:t>
      </w:r>
      <w:r w:rsidR="003505B9" w:rsidRPr="00C4105B">
        <w:rPr>
          <w:rFonts w:ascii="Arial" w:hAnsi="Arial" w:cs="Arial"/>
          <w:highlight w:val="lightGray"/>
        </w:rPr>
        <w:t>залишила</w:t>
      </w:r>
      <w:r w:rsidR="004D6F84" w:rsidRPr="00C4105B">
        <w:rPr>
          <w:rFonts w:ascii="Arial" w:hAnsi="Arial" w:cs="Arial"/>
          <w:highlight w:val="lightGray"/>
        </w:rPr>
        <w:t>с</w:t>
      </w:r>
      <w:ins w:id="668" w:author="Яна Ерина" w:date="2018-11-26T12:18:00Z">
        <w:r w:rsidR="001C2E74" w:rsidRPr="00C4105B">
          <w:rPr>
            <w:rFonts w:ascii="Arial" w:hAnsi="Arial" w:cs="Arial"/>
            <w:highlight w:val="lightGray"/>
          </w:rPr>
          <w:t>я</w:t>
        </w:r>
      </w:ins>
      <w:del w:id="669" w:author="Яна Ерина" w:date="2018-11-26T12:18:00Z">
        <w:r w:rsidR="004D6F84" w:rsidRPr="00C4105B" w:rsidDel="001C2E74">
          <w:rPr>
            <w:rFonts w:ascii="Arial" w:hAnsi="Arial" w:cs="Arial"/>
            <w:highlight w:val="lightGray"/>
          </w:rPr>
          <w:delText>ь</w:delText>
        </w:r>
      </w:del>
      <w:r w:rsidR="004D6F84" w:rsidRPr="00C4105B">
        <w:rPr>
          <w:rFonts w:ascii="Arial" w:hAnsi="Arial" w:cs="Arial"/>
          <w:highlight w:val="lightGray"/>
        </w:rPr>
        <w:t xml:space="preserve"> невелика </w:t>
      </w:r>
      <w:r w:rsidR="009648FF" w:rsidRPr="00C4105B">
        <w:rPr>
          <w:rFonts w:ascii="Arial" w:hAnsi="Arial" w:cs="Arial"/>
          <w:highlight w:val="lightGray"/>
        </w:rPr>
        <w:t>частка</w:t>
      </w:r>
      <w:r w:rsidRPr="00C4105B">
        <w:rPr>
          <w:rFonts w:ascii="Arial" w:hAnsi="Arial" w:cs="Arial"/>
          <w:highlight w:val="lightGray"/>
        </w:rPr>
        <w:t xml:space="preserve"> проектів </w:t>
      </w:r>
      <w:ins w:id="670" w:author="Яна Ерина" w:date="2018-11-26T12:18:00Z">
        <w:r w:rsidR="001C2E74" w:rsidRPr="00C4105B">
          <w:rPr>
            <w:rFonts w:ascii="Arial" w:hAnsi="Arial" w:cs="Arial"/>
            <w:highlight w:val="lightGray"/>
          </w:rPr>
          <w:t>у</w:t>
        </w:r>
      </w:ins>
      <w:del w:id="671" w:author="Яна Ерина" w:date="2018-11-26T12:18:00Z">
        <w:r w:rsidRPr="00C4105B" w:rsidDel="001C2E74">
          <w:rPr>
            <w:rFonts w:ascii="Arial" w:hAnsi="Arial" w:cs="Arial"/>
            <w:highlight w:val="lightGray"/>
          </w:rPr>
          <w:delText>в</w:delText>
        </w:r>
      </w:del>
      <w:r w:rsidRPr="00C4105B">
        <w:rPr>
          <w:rFonts w:ascii="Arial" w:hAnsi="Arial" w:cs="Arial"/>
          <w:highlight w:val="lightGray"/>
        </w:rPr>
        <w:t xml:space="preserve"> Шевченківському районі </w:t>
      </w:r>
      <w:del w:id="672" w:author="Яна Ерина" w:date="2018-11-26T13:38:00Z">
        <w:r w:rsidRPr="00C4105B" w:rsidDel="00DC0607">
          <w:rPr>
            <w:rFonts w:ascii="Arial" w:hAnsi="Arial" w:cs="Arial"/>
            <w:highlight w:val="lightGray"/>
          </w:rPr>
          <w:delText>-</w:delText>
        </w:r>
        <w:r w:rsidR="009648FF" w:rsidRPr="00C4105B" w:rsidDel="00DC0607">
          <w:rPr>
            <w:rFonts w:ascii="Arial" w:hAnsi="Arial" w:cs="Arial"/>
            <w:highlight w:val="lightGray"/>
          </w:rPr>
          <w:delText xml:space="preserve"> </w:delText>
        </w:r>
      </w:del>
      <w:ins w:id="673" w:author="Яна Ерина" w:date="2018-11-26T13:38:00Z">
        <w:r w:rsidR="00DC0607" w:rsidRPr="00C4105B">
          <w:rPr>
            <w:rFonts w:ascii="Arial" w:hAnsi="Arial" w:cs="Arial"/>
            <w:highlight w:val="lightGray"/>
          </w:rPr>
          <w:t xml:space="preserve">– </w:t>
        </w:r>
      </w:ins>
      <w:r w:rsidR="009648FF" w:rsidRPr="00C4105B">
        <w:rPr>
          <w:rFonts w:ascii="Arial" w:hAnsi="Arial" w:cs="Arial"/>
          <w:highlight w:val="lightGray"/>
        </w:rPr>
        <w:t>з 42 проектів</w:t>
      </w:r>
      <w:r w:rsidRPr="00C4105B">
        <w:rPr>
          <w:rFonts w:ascii="Arial" w:hAnsi="Arial" w:cs="Arial"/>
          <w:highlight w:val="lightGray"/>
        </w:rPr>
        <w:t xml:space="preserve"> </w:t>
      </w:r>
      <w:r w:rsidR="00D64FB6" w:rsidRPr="00C4105B">
        <w:rPr>
          <w:rFonts w:ascii="Arial" w:hAnsi="Arial" w:cs="Arial"/>
          <w:b/>
          <w:highlight w:val="lightGray"/>
        </w:rPr>
        <w:t>15</w:t>
      </w:r>
      <w:r w:rsidRPr="00C4105B">
        <w:rPr>
          <w:rFonts w:ascii="Arial" w:hAnsi="Arial" w:cs="Arial"/>
          <w:highlight w:val="lightGray"/>
        </w:rPr>
        <w:t xml:space="preserve"> </w:t>
      </w:r>
      <w:del w:id="674" w:author="Яна Ерина" w:date="2018-11-26T12:18:00Z">
        <w:r w:rsidRPr="00677F38" w:rsidDel="001C2E74">
          <w:rPr>
            <w:rFonts w:ascii="Arial" w:hAnsi="Arial" w:cs="Arial"/>
            <w:highlight w:val="lightGray"/>
          </w:rPr>
          <w:delText xml:space="preserve">проектів </w:delText>
        </w:r>
      </w:del>
      <w:ins w:id="675" w:author="Яна Ерина" w:date="2018-11-26T13:38:00Z">
        <w:r w:rsidR="00DC0607" w:rsidRPr="00677F38">
          <w:rPr>
            <w:rFonts w:ascii="Arial" w:hAnsi="Arial" w:cs="Arial"/>
            <w:highlight w:val="lightGray"/>
          </w:rPr>
          <w:t xml:space="preserve">– </w:t>
        </w:r>
      </w:ins>
      <w:r w:rsidRPr="00677F38">
        <w:rPr>
          <w:rFonts w:ascii="Arial" w:hAnsi="Arial" w:cs="Arial"/>
          <w:highlight w:val="lightGray"/>
        </w:rPr>
        <w:t xml:space="preserve">без співавторства </w:t>
      </w:r>
      <w:del w:id="676" w:author="Яна Ерина" w:date="2018-11-26T12:18:00Z">
        <w:r w:rsidRPr="00677F38" w:rsidDel="001C2E74">
          <w:rPr>
            <w:rFonts w:ascii="Arial" w:hAnsi="Arial" w:cs="Arial"/>
            <w:highlight w:val="lightGray"/>
          </w:rPr>
          <w:delText xml:space="preserve">з </w:delText>
        </w:r>
      </w:del>
      <w:r w:rsidRPr="00677F38">
        <w:rPr>
          <w:rFonts w:ascii="Arial" w:hAnsi="Arial" w:cs="Arial"/>
          <w:highlight w:val="lightGray"/>
        </w:rPr>
        <w:t>депутат</w:t>
      </w:r>
      <w:ins w:id="677" w:author="Яна Ерина" w:date="2018-11-26T12:18:00Z">
        <w:r w:rsidR="001C2E74" w:rsidRPr="00677F38">
          <w:rPr>
            <w:rFonts w:ascii="Arial" w:hAnsi="Arial" w:cs="Arial"/>
            <w:highlight w:val="lightGray"/>
          </w:rPr>
          <w:t>а</w:t>
        </w:r>
      </w:ins>
      <w:del w:id="678" w:author="Яна Ерина" w:date="2018-11-26T12:18:00Z">
        <w:r w:rsidRPr="00677F38" w:rsidDel="001C2E74">
          <w:rPr>
            <w:rFonts w:ascii="Arial" w:hAnsi="Arial" w:cs="Arial"/>
            <w:highlight w:val="lightGray"/>
          </w:rPr>
          <w:delText>ом</w:delText>
        </w:r>
      </w:del>
      <w:r w:rsidRPr="00677F38">
        <w:rPr>
          <w:rFonts w:ascii="Arial" w:hAnsi="Arial" w:cs="Arial"/>
          <w:highlight w:val="lightGray"/>
        </w:rPr>
        <w:t>.</w:t>
      </w:r>
      <w:del w:id="679" w:author="Яна Ерина" w:date="2018-11-26T13:35:00Z">
        <w:r w:rsidRPr="00677F38" w:rsidDel="00DC0607">
          <w:rPr>
            <w:rFonts w:ascii="Arial" w:hAnsi="Arial" w:cs="Arial"/>
          </w:rPr>
          <w:delText xml:space="preserve"> </w:delText>
        </w:r>
        <w:r w:rsidR="003505B9" w:rsidRPr="00677F38" w:rsidDel="00DC0607">
          <w:rPr>
            <w:rFonts w:ascii="Arial" w:hAnsi="Arial" w:cs="Arial"/>
          </w:rPr>
          <w:delText xml:space="preserve"> </w:delText>
        </w:r>
      </w:del>
      <w:ins w:id="680" w:author="Яна Ерина" w:date="2018-11-26T13:35:00Z">
        <w:r w:rsidR="00DC0607" w:rsidRPr="00677F38">
          <w:rPr>
            <w:rFonts w:ascii="Arial" w:hAnsi="Arial" w:cs="Arial"/>
          </w:rPr>
          <w:t xml:space="preserve"> </w:t>
        </w:r>
      </w:ins>
    </w:p>
    <w:p w:rsidR="003505B9" w:rsidRPr="00677F38" w:rsidRDefault="003505B9" w:rsidP="001C46B5">
      <w:pPr>
        <w:jc w:val="both"/>
        <w:rPr>
          <w:rFonts w:ascii="Arial" w:hAnsi="Arial" w:cs="Arial"/>
          <w:b/>
        </w:rPr>
      </w:pPr>
      <w:r w:rsidRPr="00677F38">
        <w:rPr>
          <w:rFonts w:ascii="Arial" w:hAnsi="Arial" w:cs="Arial"/>
          <w:b/>
        </w:rPr>
        <w:t xml:space="preserve">Графіка </w:t>
      </w:r>
      <w:del w:id="681" w:author="Яна Ерина" w:date="2018-11-26T12:20:00Z">
        <w:r w:rsidRPr="00677F38" w:rsidDel="001C2E74">
          <w:rPr>
            <w:rFonts w:ascii="Arial" w:hAnsi="Arial" w:cs="Arial"/>
            <w:b/>
          </w:rPr>
          <w:delText xml:space="preserve">по </w:delText>
        </w:r>
      </w:del>
      <w:r w:rsidRPr="00677F38">
        <w:rPr>
          <w:rFonts w:ascii="Arial" w:hAnsi="Arial" w:cs="Arial"/>
          <w:b/>
        </w:rPr>
        <w:t>Шевченківсько</w:t>
      </w:r>
      <w:ins w:id="682" w:author="Яна Ерина" w:date="2018-11-26T12:20:00Z">
        <w:r w:rsidR="001C2E74" w:rsidRPr="00677F38">
          <w:rPr>
            <w:rFonts w:ascii="Arial" w:hAnsi="Arial" w:cs="Arial"/>
            <w:b/>
          </w:rPr>
          <w:t>го</w:t>
        </w:r>
      </w:ins>
      <w:del w:id="683" w:author="Яна Ерина" w:date="2018-11-26T12:20:00Z">
        <w:r w:rsidRPr="00677F38" w:rsidDel="001C2E74">
          <w:rPr>
            <w:rFonts w:ascii="Arial" w:hAnsi="Arial" w:cs="Arial"/>
            <w:b/>
          </w:rPr>
          <w:delText>му</w:delText>
        </w:r>
      </w:del>
      <w:r w:rsidRPr="00677F38">
        <w:rPr>
          <w:rFonts w:ascii="Arial" w:hAnsi="Arial" w:cs="Arial"/>
          <w:b/>
        </w:rPr>
        <w:t xml:space="preserve"> район</w:t>
      </w:r>
      <w:ins w:id="684" w:author="Яна Ерина" w:date="2018-11-26T12:20:00Z">
        <w:r w:rsidR="001C2E74" w:rsidRPr="00677F38">
          <w:rPr>
            <w:rFonts w:ascii="Arial" w:hAnsi="Arial" w:cs="Arial"/>
            <w:b/>
          </w:rPr>
          <w:t>у</w:t>
        </w:r>
      </w:ins>
      <w:del w:id="685" w:author="Яна Ерина" w:date="2018-11-26T12:20:00Z">
        <w:r w:rsidRPr="00677F38" w:rsidDel="001C2E74">
          <w:rPr>
            <w:rFonts w:ascii="Arial" w:hAnsi="Arial" w:cs="Arial"/>
            <w:b/>
          </w:rPr>
          <w:delText>і</w:delText>
        </w:r>
      </w:del>
      <w:del w:id="686" w:author="Яна Ерина" w:date="2018-11-26T13:35:00Z">
        <w:r w:rsidRPr="00677F38" w:rsidDel="00DC0607">
          <w:rPr>
            <w:rFonts w:ascii="Arial" w:hAnsi="Arial" w:cs="Arial"/>
            <w:b/>
          </w:rPr>
          <w:delText xml:space="preserve"> </w:delText>
        </w:r>
        <w:r w:rsidR="00D64FB6" w:rsidRPr="00677F38" w:rsidDel="00DC0607">
          <w:rPr>
            <w:rFonts w:ascii="Arial" w:hAnsi="Arial" w:cs="Arial"/>
            <w:b/>
          </w:rPr>
          <w:delText xml:space="preserve"> </w:delText>
        </w:r>
      </w:del>
    </w:p>
    <w:p w:rsidR="00340914" w:rsidRPr="007B5451" w:rsidRDefault="001C2E74" w:rsidP="001C46B5">
      <w:pPr>
        <w:jc w:val="both"/>
        <w:rPr>
          <w:rFonts w:ascii="Arial" w:hAnsi="Arial" w:cs="Arial"/>
          <w:rPrChange w:id="687" w:author="Яна Ерина" w:date="2018-11-26T17:39:00Z">
            <w:rPr>
              <w:rFonts w:ascii="Arial" w:hAnsi="Arial" w:cs="Arial"/>
            </w:rPr>
          </w:rPrChange>
        </w:rPr>
      </w:pPr>
      <w:ins w:id="688" w:author="Яна Ерина" w:date="2018-11-26T12:19:00Z">
        <w:r w:rsidRPr="00677F38">
          <w:rPr>
            <w:rFonts w:ascii="Arial" w:hAnsi="Arial" w:cs="Arial"/>
          </w:rPr>
          <w:t>У</w:t>
        </w:r>
      </w:ins>
      <w:del w:id="689" w:author="Яна Ерина" w:date="2018-11-26T12:19:00Z">
        <w:r w:rsidR="006F31B6" w:rsidRPr="00677F38" w:rsidDel="001C2E74">
          <w:rPr>
            <w:rFonts w:ascii="Arial" w:hAnsi="Arial" w:cs="Arial"/>
          </w:rPr>
          <w:delText>В</w:delText>
        </w:r>
      </w:del>
      <w:r w:rsidR="006F31B6" w:rsidRPr="00677F38">
        <w:rPr>
          <w:rFonts w:ascii="Arial" w:hAnsi="Arial" w:cs="Arial"/>
        </w:rPr>
        <w:t xml:space="preserve"> найближчому майбутньому очікуємо парламентські в</w:t>
      </w:r>
      <w:r w:rsidR="004D6F84" w:rsidRPr="00677F38">
        <w:rPr>
          <w:rFonts w:ascii="Arial" w:hAnsi="Arial" w:cs="Arial"/>
        </w:rPr>
        <w:t>ибори</w:t>
      </w:r>
      <w:ins w:id="690" w:author="Яна Ерина" w:date="2018-11-26T12:19:00Z">
        <w:r w:rsidRPr="00677F38">
          <w:rPr>
            <w:rFonts w:ascii="Arial" w:hAnsi="Arial" w:cs="Arial"/>
          </w:rPr>
          <w:t>.</w:t>
        </w:r>
      </w:ins>
      <w:del w:id="691" w:author="Яна Ерина" w:date="2018-11-26T12:19:00Z">
        <w:r w:rsidR="004D6F84" w:rsidRPr="00677F38" w:rsidDel="001C2E74">
          <w:rPr>
            <w:rFonts w:ascii="Arial" w:hAnsi="Arial" w:cs="Arial"/>
          </w:rPr>
          <w:delText>,</w:delText>
        </w:r>
      </w:del>
      <w:r w:rsidR="004D6F84" w:rsidRPr="00677F38">
        <w:rPr>
          <w:rFonts w:ascii="Arial" w:hAnsi="Arial" w:cs="Arial"/>
        </w:rPr>
        <w:t xml:space="preserve"> </w:t>
      </w:r>
      <w:ins w:id="692" w:author="Яна Ерина" w:date="2018-11-26T12:19:00Z">
        <w:r w:rsidRPr="00677F38">
          <w:rPr>
            <w:rFonts w:ascii="Arial" w:hAnsi="Arial" w:cs="Arial"/>
          </w:rPr>
          <w:t>«</w:t>
        </w:r>
      </w:ins>
      <w:del w:id="693" w:author="Яна Ерина" w:date="2018-11-26T12:19:00Z">
        <w:r w:rsidR="004D6F84" w:rsidRPr="00677F38" w:rsidDel="001C2E74">
          <w:rPr>
            <w:rFonts w:ascii="Arial" w:hAnsi="Arial" w:cs="Arial"/>
          </w:rPr>
          <w:delText>“</w:delText>
        </w:r>
      </w:del>
      <w:r w:rsidR="004D6F84" w:rsidRPr="00677F38">
        <w:rPr>
          <w:rFonts w:ascii="Arial" w:hAnsi="Arial" w:cs="Arial"/>
        </w:rPr>
        <w:t>Чесно</w:t>
      </w:r>
      <w:ins w:id="694" w:author="Яна Ерина" w:date="2018-11-26T12:19:00Z">
        <w:r w:rsidRPr="002F4C88">
          <w:rPr>
            <w:rFonts w:ascii="Arial" w:hAnsi="Arial" w:cs="Arial"/>
          </w:rPr>
          <w:t>»</w:t>
        </w:r>
      </w:ins>
      <w:del w:id="695" w:author="Яна Ерина" w:date="2018-11-26T12:19:00Z">
        <w:r w:rsidR="004D6F84" w:rsidRPr="002F4C88" w:rsidDel="001C2E74">
          <w:rPr>
            <w:rFonts w:ascii="Arial" w:hAnsi="Arial" w:cs="Arial"/>
          </w:rPr>
          <w:delText>”</w:delText>
        </w:r>
      </w:del>
      <w:r w:rsidR="004D6F84" w:rsidRPr="002F4C88">
        <w:rPr>
          <w:rFonts w:ascii="Arial" w:hAnsi="Arial" w:cs="Arial"/>
        </w:rPr>
        <w:t xml:space="preserve"> підготував свій матеріал, де фігурує </w:t>
      </w:r>
      <w:r w:rsidR="006F31B6" w:rsidRPr="002F4C88">
        <w:rPr>
          <w:rFonts w:ascii="Arial" w:hAnsi="Arial" w:cs="Arial"/>
        </w:rPr>
        <w:t>і прізвище депутата. [</w:t>
      </w:r>
      <w:ins w:id="696" w:author="Яна Ерина" w:date="2018-11-26T12:19:00Z">
        <w:r w:rsidRPr="002F4C88">
          <w:rPr>
            <w:rFonts w:ascii="Arial" w:hAnsi="Arial" w:cs="Arial"/>
          </w:rPr>
          <w:t>«</w:t>
        </w:r>
      </w:ins>
      <w:del w:id="697" w:author="Яна Ерина" w:date="2018-11-26T12:19:00Z">
        <w:r w:rsidR="00240DC4" w:rsidRPr="002F4C88" w:rsidDel="001C2E74">
          <w:rPr>
            <w:rFonts w:ascii="Arial" w:hAnsi="Arial" w:cs="Arial"/>
          </w:rPr>
          <w:delText>“</w:delText>
        </w:r>
      </w:del>
      <w:r w:rsidR="006F31B6" w:rsidRPr="002F4C88">
        <w:rPr>
          <w:rFonts w:ascii="Arial" w:hAnsi="Arial" w:cs="Arial"/>
        </w:rPr>
        <w:t xml:space="preserve">Рік до парламентських виборів: як депутати Київради </w:t>
      </w:r>
      <w:proofErr w:type="spellStart"/>
      <w:r w:rsidR="006F31B6" w:rsidRPr="002F4C88">
        <w:rPr>
          <w:rFonts w:ascii="Arial" w:hAnsi="Arial" w:cs="Arial"/>
        </w:rPr>
        <w:t>матросять</w:t>
      </w:r>
      <w:proofErr w:type="spellEnd"/>
      <w:r w:rsidR="006F31B6" w:rsidRPr="002F4C88">
        <w:rPr>
          <w:rFonts w:ascii="Arial" w:hAnsi="Arial" w:cs="Arial"/>
        </w:rPr>
        <w:t xml:space="preserve"> киян</w:t>
      </w:r>
      <w:ins w:id="698" w:author="Яна Ерина" w:date="2018-11-26T12:19:00Z">
        <w:r w:rsidRPr="002F4C88">
          <w:rPr>
            <w:rFonts w:ascii="Arial" w:hAnsi="Arial" w:cs="Arial"/>
          </w:rPr>
          <w:t>»</w:t>
        </w:r>
      </w:ins>
      <w:del w:id="699" w:author="Яна Ерина" w:date="2018-11-26T12:19:00Z">
        <w:r w:rsidR="00240DC4" w:rsidRPr="002F4C88" w:rsidDel="001C2E74">
          <w:rPr>
            <w:rFonts w:ascii="Arial" w:hAnsi="Arial" w:cs="Arial"/>
          </w:rPr>
          <w:delText>”</w:delText>
        </w:r>
      </w:del>
      <w:r w:rsidR="006F31B6" w:rsidRPr="007B5451">
        <w:rPr>
          <w:rFonts w:ascii="Arial" w:hAnsi="Arial" w:cs="Arial"/>
          <w:rPrChange w:id="700" w:author="Яна Ерина" w:date="2018-11-26T17:39:00Z">
            <w:rPr>
              <w:rFonts w:ascii="Arial" w:hAnsi="Arial" w:cs="Arial"/>
            </w:rPr>
          </w:rPrChange>
        </w:rPr>
        <w:t xml:space="preserve">]. </w:t>
      </w:r>
      <w:r w:rsidR="003505B9" w:rsidRPr="007B5451">
        <w:rPr>
          <w:rFonts w:ascii="Arial" w:hAnsi="Arial" w:cs="Arial"/>
          <w:rPrChange w:id="701" w:author="Яна Ерина" w:date="2018-11-26T17:39:00Z">
            <w:rPr>
              <w:rFonts w:ascii="Arial" w:hAnsi="Arial" w:cs="Arial"/>
            </w:rPr>
          </w:rPrChange>
        </w:rPr>
        <w:t xml:space="preserve">Окрім </w:t>
      </w:r>
      <w:r w:rsidR="00340914" w:rsidRPr="007B5451">
        <w:rPr>
          <w:rFonts w:ascii="Arial" w:hAnsi="Arial" w:cs="Arial"/>
          <w:rPrChange w:id="702" w:author="Яна Ерина" w:date="2018-11-26T17:39:00Z">
            <w:rPr>
              <w:rFonts w:ascii="Arial" w:hAnsi="Arial" w:cs="Arial"/>
            </w:rPr>
          </w:rPrChange>
        </w:rPr>
        <w:t>чотир</w:t>
      </w:r>
      <w:ins w:id="703" w:author="Яна Ерина" w:date="2018-11-26T12:19:00Z">
        <w:r w:rsidRPr="007B5451">
          <w:rPr>
            <w:rFonts w:ascii="Arial" w:hAnsi="Arial" w:cs="Arial"/>
            <w:rPrChange w:id="704" w:author="Яна Ерина" w:date="2018-11-26T17:39:00Z">
              <w:rPr>
                <w:rFonts w:ascii="Arial" w:hAnsi="Arial" w:cs="Arial"/>
              </w:rPr>
            </w:rPrChange>
          </w:rPr>
          <w:t>и</w:t>
        </w:r>
      </w:ins>
      <w:del w:id="705" w:author="Яна Ерина" w:date="2018-11-26T12:19:00Z">
        <w:r w:rsidR="00340914" w:rsidRPr="007B5451" w:rsidDel="001C2E74">
          <w:rPr>
            <w:rFonts w:ascii="Arial" w:hAnsi="Arial" w:cs="Arial"/>
            <w:rPrChange w:id="706" w:author="Яна Ерина" w:date="2018-11-26T17:39:00Z">
              <w:rPr>
                <w:rFonts w:ascii="Arial" w:hAnsi="Arial" w:cs="Arial"/>
              </w:rPr>
            </w:rPrChange>
          </w:rPr>
          <w:delText>ьох</w:delText>
        </w:r>
      </w:del>
      <w:r w:rsidR="00340914" w:rsidRPr="007B5451">
        <w:rPr>
          <w:rFonts w:ascii="Arial" w:hAnsi="Arial" w:cs="Arial"/>
          <w:rPrChange w:id="707" w:author="Яна Ерина" w:date="2018-11-26T17:39:00Z">
            <w:rPr>
              <w:rFonts w:ascii="Arial" w:hAnsi="Arial" w:cs="Arial"/>
            </w:rPr>
          </w:rPrChange>
        </w:rPr>
        <w:t xml:space="preserve">місячного </w:t>
      </w:r>
      <w:r w:rsidR="002F44E0" w:rsidRPr="007B5451">
        <w:rPr>
          <w:rFonts w:ascii="Arial" w:hAnsi="Arial" w:cs="Arial"/>
          <w:rPrChange w:id="708" w:author="Яна Ерина" w:date="2018-11-26T17:39:00Z">
            <w:rPr>
              <w:rFonts w:ascii="Arial" w:hAnsi="Arial" w:cs="Arial"/>
            </w:rPr>
          </w:rPrChange>
        </w:rPr>
        <w:t xml:space="preserve">катання киян </w:t>
      </w:r>
      <w:del w:id="709" w:author="Яна Ерина" w:date="2018-11-26T12:20:00Z">
        <w:r w:rsidR="003505B9" w:rsidRPr="007B5451" w:rsidDel="001C2E74">
          <w:rPr>
            <w:rFonts w:ascii="Arial" w:hAnsi="Arial" w:cs="Arial"/>
            <w:rPrChange w:id="710" w:author="Яна Ерина" w:date="2018-11-26T17:39:00Z">
              <w:rPr>
                <w:rFonts w:ascii="Arial" w:hAnsi="Arial" w:cs="Arial"/>
              </w:rPr>
            </w:rPrChange>
          </w:rPr>
          <w:delText xml:space="preserve">по </w:delText>
        </w:r>
      </w:del>
      <w:r w:rsidR="003505B9" w:rsidRPr="007B5451">
        <w:rPr>
          <w:rFonts w:ascii="Arial" w:hAnsi="Arial" w:cs="Arial"/>
          <w:rPrChange w:id="711" w:author="Яна Ерина" w:date="2018-11-26T17:39:00Z">
            <w:rPr>
              <w:rFonts w:ascii="Arial" w:hAnsi="Arial" w:cs="Arial"/>
            </w:rPr>
          </w:rPrChange>
        </w:rPr>
        <w:t>Дніпр</w:t>
      </w:r>
      <w:ins w:id="712" w:author="Яна Ерина" w:date="2018-11-26T12:20:00Z">
        <w:r w:rsidRPr="007B5451">
          <w:rPr>
            <w:rFonts w:ascii="Arial" w:hAnsi="Arial" w:cs="Arial"/>
            <w:rPrChange w:id="713" w:author="Яна Ерина" w:date="2018-11-26T17:39:00Z">
              <w:rPr>
                <w:rFonts w:ascii="Arial" w:hAnsi="Arial" w:cs="Arial"/>
              </w:rPr>
            </w:rPrChange>
          </w:rPr>
          <w:t>ом</w:t>
        </w:r>
      </w:ins>
      <w:del w:id="714" w:author="Яна Ерина" w:date="2018-11-26T12:20:00Z">
        <w:r w:rsidR="003505B9" w:rsidRPr="007B5451" w:rsidDel="001C2E74">
          <w:rPr>
            <w:rFonts w:ascii="Arial" w:hAnsi="Arial" w:cs="Arial"/>
            <w:rPrChange w:id="715" w:author="Яна Ерина" w:date="2018-11-26T17:39:00Z">
              <w:rPr>
                <w:rFonts w:ascii="Arial" w:hAnsi="Arial" w:cs="Arial"/>
              </w:rPr>
            </w:rPrChange>
          </w:rPr>
          <w:delText>у</w:delText>
        </w:r>
      </w:del>
      <w:r w:rsidR="00340914" w:rsidRPr="007B5451">
        <w:rPr>
          <w:rFonts w:ascii="Arial" w:hAnsi="Arial" w:cs="Arial"/>
          <w:rPrChange w:id="716" w:author="Яна Ерина" w:date="2018-11-26T17:39:00Z">
            <w:rPr>
              <w:rFonts w:ascii="Arial" w:hAnsi="Arial" w:cs="Arial"/>
            </w:rPr>
          </w:rPrChange>
        </w:rPr>
        <w:t>,</w:t>
      </w:r>
      <w:r w:rsidR="002F44E0" w:rsidRPr="007B5451">
        <w:rPr>
          <w:rFonts w:ascii="Arial" w:hAnsi="Arial" w:cs="Arial"/>
          <w:rPrChange w:id="717" w:author="Яна Ерина" w:date="2018-11-26T17:39:00Z">
            <w:rPr>
              <w:rFonts w:ascii="Arial" w:hAnsi="Arial" w:cs="Arial"/>
            </w:rPr>
          </w:rPrChange>
        </w:rPr>
        <w:t xml:space="preserve"> </w:t>
      </w:r>
      <w:r w:rsidR="003505B9" w:rsidRPr="007B5451">
        <w:rPr>
          <w:rFonts w:ascii="Arial" w:hAnsi="Arial" w:cs="Arial"/>
          <w:rPrChange w:id="718" w:author="Яна Ерина" w:date="2018-11-26T17:39:00Z">
            <w:rPr>
              <w:rFonts w:ascii="Arial" w:hAnsi="Arial" w:cs="Arial"/>
            </w:rPr>
          </w:rPrChange>
        </w:rPr>
        <w:t xml:space="preserve">команда депутата </w:t>
      </w:r>
      <w:r w:rsidR="00240DC4" w:rsidRPr="007B5451">
        <w:rPr>
          <w:rFonts w:ascii="Arial" w:hAnsi="Arial" w:cs="Arial"/>
          <w:rPrChange w:id="719" w:author="Яна Ерина" w:date="2018-11-26T17:39:00Z">
            <w:rPr>
              <w:rFonts w:ascii="Arial" w:hAnsi="Arial" w:cs="Arial"/>
            </w:rPr>
          </w:rPrChange>
        </w:rPr>
        <w:t xml:space="preserve">зосередила сили на бюджеті участі. </w:t>
      </w:r>
      <w:r w:rsidR="006F31B6" w:rsidRPr="007B5451">
        <w:rPr>
          <w:rFonts w:ascii="Arial" w:hAnsi="Arial" w:cs="Arial"/>
          <w:rPrChange w:id="720" w:author="Яна Ерина" w:date="2018-11-26T17:39:00Z">
            <w:rPr>
              <w:rFonts w:ascii="Arial" w:hAnsi="Arial" w:cs="Arial"/>
            </w:rPr>
          </w:rPrChange>
        </w:rPr>
        <w:t xml:space="preserve">Складається враження, що </w:t>
      </w:r>
      <w:r w:rsidR="00F559C9" w:rsidRPr="007B5451">
        <w:rPr>
          <w:rFonts w:ascii="Arial" w:hAnsi="Arial" w:cs="Arial"/>
          <w:rPrChange w:id="721" w:author="Яна Ерина" w:date="2018-11-26T17:39:00Z">
            <w:rPr>
              <w:rFonts w:ascii="Arial" w:hAnsi="Arial" w:cs="Arial"/>
            </w:rPr>
          </w:rPrChange>
        </w:rPr>
        <w:t>Громадський бюджет</w:t>
      </w:r>
      <w:del w:id="722" w:author="Яна Ерина" w:date="2018-11-26T12:20:00Z">
        <w:r w:rsidR="006F31B6" w:rsidRPr="007B5451" w:rsidDel="00193C31">
          <w:rPr>
            <w:rFonts w:ascii="Arial" w:hAnsi="Arial" w:cs="Arial"/>
            <w:rPrChange w:id="723" w:author="Яна Ерина" w:date="2018-11-26T17:39:00Z">
              <w:rPr>
                <w:rFonts w:ascii="Arial" w:hAnsi="Arial" w:cs="Arial"/>
              </w:rPr>
            </w:rPrChange>
          </w:rPr>
          <w:delText xml:space="preserve"> </w:delText>
        </w:r>
      </w:del>
      <w:r w:rsidR="004E1B72" w:rsidRPr="007B5451">
        <w:rPr>
          <w:rFonts w:ascii="Arial" w:hAnsi="Arial" w:cs="Arial"/>
          <w:rPrChange w:id="724" w:author="Яна Ерина" w:date="2018-11-26T17:39:00Z">
            <w:rPr>
              <w:rFonts w:ascii="Arial" w:hAnsi="Arial" w:cs="Arial"/>
            </w:rPr>
          </w:rPrChange>
        </w:rPr>
        <w:t xml:space="preserve"> </w:t>
      </w:r>
      <w:r w:rsidR="004E1B72" w:rsidRPr="007B5451">
        <w:rPr>
          <w:rFonts w:ascii="Arial" w:hAnsi="Arial" w:cs="Arial"/>
          <w:highlight w:val="lightGray"/>
          <w:rPrChange w:id="725" w:author="Яна Ерина" w:date="2018-11-26T17:39:00Z">
            <w:rPr>
              <w:rFonts w:ascii="Arial" w:hAnsi="Arial" w:cs="Arial"/>
              <w:highlight w:val="lightGray"/>
            </w:rPr>
          </w:rPrChange>
        </w:rPr>
        <w:t xml:space="preserve">поряд </w:t>
      </w:r>
      <w:ins w:id="726" w:author="Яна Ерина" w:date="2018-11-26T12:20:00Z">
        <w:r w:rsidR="00193C31" w:rsidRPr="007B5451">
          <w:rPr>
            <w:rFonts w:ascii="Arial" w:hAnsi="Arial" w:cs="Arial"/>
            <w:highlight w:val="lightGray"/>
            <w:rPrChange w:id="727" w:author="Яна Ерина" w:date="2018-11-26T17:39:00Z">
              <w:rPr>
                <w:rFonts w:ascii="Arial" w:hAnsi="Arial" w:cs="Arial"/>
                <w:highlight w:val="lightGray"/>
              </w:rPr>
            </w:rPrChange>
          </w:rPr>
          <w:t>і</w:t>
        </w:r>
      </w:ins>
      <w:r w:rsidR="004E1B72" w:rsidRPr="007B5451">
        <w:rPr>
          <w:rFonts w:ascii="Arial" w:hAnsi="Arial" w:cs="Arial"/>
          <w:highlight w:val="lightGray"/>
          <w:rPrChange w:id="728" w:author="Яна Ерина" w:date="2018-11-26T17:39:00Z">
            <w:rPr>
              <w:rFonts w:ascii="Arial" w:hAnsi="Arial" w:cs="Arial"/>
              <w:highlight w:val="lightGray"/>
            </w:rPr>
          </w:rPrChange>
        </w:rPr>
        <w:t>з проявом е-демократії, залучен</w:t>
      </w:r>
      <w:ins w:id="729" w:author="Яна Ерина" w:date="2018-11-26T12:21:00Z">
        <w:r w:rsidR="00193C31" w:rsidRPr="007B5451">
          <w:rPr>
            <w:rFonts w:ascii="Arial" w:hAnsi="Arial" w:cs="Arial"/>
            <w:highlight w:val="lightGray"/>
            <w:rPrChange w:id="730" w:author="Яна Ерина" w:date="2018-11-26T17:39:00Z">
              <w:rPr>
                <w:rFonts w:ascii="Arial" w:hAnsi="Arial" w:cs="Arial"/>
                <w:highlight w:val="lightGray"/>
              </w:rPr>
            </w:rPrChange>
          </w:rPr>
          <w:t>ня</w:t>
        </w:r>
      </w:ins>
      <w:ins w:id="731" w:author="Яна Ерина" w:date="2018-11-26T15:07:00Z">
        <w:r w:rsidR="004C4C3C" w:rsidRPr="007B5451">
          <w:rPr>
            <w:rFonts w:ascii="Arial" w:hAnsi="Arial" w:cs="Arial"/>
            <w:highlight w:val="lightGray"/>
            <w:rPrChange w:id="732" w:author="Яна Ерина" w:date="2018-11-26T17:39:00Z">
              <w:rPr>
                <w:rFonts w:ascii="Arial" w:hAnsi="Arial" w:cs="Arial"/>
                <w:highlight w:val="lightGray"/>
              </w:rPr>
            </w:rPrChange>
          </w:rPr>
          <w:t>м</w:t>
        </w:r>
      </w:ins>
      <w:del w:id="733" w:author="Яна Ерина" w:date="2018-11-26T12:21:00Z">
        <w:r w:rsidR="004E1B72" w:rsidRPr="007B5451" w:rsidDel="00193C31">
          <w:rPr>
            <w:rFonts w:ascii="Arial" w:hAnsi="Arial" w:cs="Arial"/>
            <w:highlight w:val="lightGray"/>
            <w:rPrChange w:id="734" w:author="Яна Ерина" w:date="2018-11-26T17:39:00Z">
              <w:rPr>
                <w:rFonts w:ascii="Arial" w:hAnsi="Arial" w:cs="Arial"/>
                <w:highlight w:val="lightGray"/>
              </w:rPr>
            </w:rPrChange>
          </w:rPr>
          <w:delText>ості</w:delText>
        </w:r>
      </w:del>
      <w:r w:rsidR="004E1B72" w:rsidRPr="007B5451">
        <w:rPr>
          <w:rFonts w:ascii="Arial" w:hAnsi="Arial" w:cs="Arial"/>
          <w:highlight w:val="lightGray"/>
          <w:rPrChange w:id="735" w:author="Яна Ерина" w:date="2018-11-26T17:39:00Z">
            <w:rPr>
              <w:rFonts w:ascii="Arial" w:hAnsi="Arial" w:cs="Arial"/>
              <w:highlight w:val="lightGray"/>
            </w:rPr>
          </w:rPrChange>
        </w:rPr>
        <w:t xml:space="preserve"> киян </w:t>
      </w:r>
      <w:r w:rsidR="00083948" w:rsidRPr="007B5451">
        <w:rPr>
          <w:rFonts w:ascii="Arial" w:hAnsi="Arial" w:cs="Arial"/>
          <w:highlight w:val="lightGray"/>
          <w:rPrChange w:id="736" w:author="Яна Ерина" w:date="2018-11-26T17:39:00Z">
            <w:rPr>
              <w:rFonts w:ascii="Arial" w:hAnsi="Arial" w:cs="Arial"/>
              <w:highlight w:val="lightGray"/>
            </w:rPr>
          </w:rPrChange>
        </w:rPr>
        <w:t xml:space="preserve">до бюджетування </w:t>
      </w:r>
      <w:r w:rsidR="004E1B72" w:rsidRPr="007B5451">
        <w:rPr>
          <w:rFonts w:ascii="Arial" w:hAnsi="Arial" w:cs="Arial"/>
          <w:highlight w:val="lightGray"/>
          <w:rPrChange w:id="737" w:author="Яна Ерина" w:date="2018-11-26T17:39:00Z">
            <w:rPr>
              <w:rFonts w:ascii="Arial" w:hAnsi="Arial" w:cs="Arial"/>
              <w:highlight w:val="lightGray"/>
            </w:rPr>
          </w:rPrChange>
        </w:rPr>
        <w:t xml:space="preserve">та зростання соціальної активності, </w:t>
      </w:r>
      <w:del w:id="738" w:author="Яна Ерина" w:date="2018-11-26T18:58:00Z">
        <w:r w:rsidR="003505B9" w:rsidRPr="007B5451" w:rsidDel="002F4C88">
          <w:rPr>
            <w:rFonts w:ascii="Arial" w:hAnsi="Arial" w:cs="Arial"/>
            <w:rPrChange w:id="739" w:author="Яна Ерина" w:date="2018-11-26T17:39:00Z">
              <w:rPr>
                <w:rFonts w:ascii="Arial" w:hAnsi="Arial" w:cs="Arial"/>
              </w:rPr>
            </w:rPrChange>
          </w:rPr>
          <w:delText xml:space="preserve">невільно </w:delText>
        </w:r>
      </w:del>
      <w:ins w:id="740" w:author="Яна Ерина" w:date="2018-11-26T18:58:00Z">
        <w:r w:rsidR="002F4C88">
          <w:rPr>
            <w:rFonts w:ascii="Arial" w:hAnsi="Arial" w:cs="Arial"/>
          </w:rPr>
          <w:t>мимоволі</w:t>
        </w:r>
        <w:r w:rsidR="002F4C88" w:rsidRPr="002F4C88">
          <w:rPr>
            <w:rFonts w:ascii="Arial" w:hAnsi="Arial" w:cs="Arial"/>
          </w:rPr>
          <w:t xml:space="preserve"> </w:t>
        </w:r>
      </w:ins>
      <w:r w:rsidR="003505B9" w:rsidRPr="002F4C88">
        <w:rPr>
          <w:rFonts w:ascii="Arial" w:hAnsi="Arial" w:cs="Arial"/>
        </w:rPr>
        <w:t xml:space="preserve">може стати </w:t>
      </w:r>
      <w:r w:rsidR="006F31B6" w:rsidRPr="007B5451">
        <w:rPr>
          <w:rFonts w:ascii="Arial" w:hAnsi="Arial" w:cs="Arial"/>
          <w:rPrChange w:id="741" w:author="Яна Ерина" w:date="2018-11-26T17:39:00Z">
            <w:rPr>
              <w:rFonts w:ascii="Arial" w:hAnsi="Arial" w:cs="Arial"/>
            </w:rPr>
          </w:rPrChange>
        </w:rPr>
        <w:t>інструментом створення</w:t>
      </w:r>
      <w:r w:rsidR="00240DC4" w:rsidRPr="007B5451">
        <w:rPr>
          <w:rFonts w:ascii="Arial" w:hAnsi="Arial" w:cs="Arial"/>
          <w:rPrChange w:id="742" w:author="Яна Ерина" w:date="2018-11-26T17:39:00Z">
            <w:rPr>
              <w:rFonts w:ascii="Arial" w:hAnsi="Arial" w:cs="Arial"/>
            </w:rPr>
          </w:rPrChange>
        </w:rPr>
        <w:t xml:space="preserve"> по</w:t>
      </w:r>
      <w:r w:rsidR="004E1B72" w:rsidRPr="007B5451">
        <w:rPr>
          <w:rFonts w:ascii="Arial" w:hAnsi="Arial" w:cs="Arial"/>
          <w:rPrChange w:id="743" w:author="Яна Ерина" w:date="2018-11-26T17:39:00Z">
            <w:rPr>
              <w:rFonts w:ascii="Arial" w:hAnsi="Arial" w:cs="Arial"/>
            </w:rPr>
          </w:rPrChange>
        </w:rPr>
        <w:t>зитивного іміджу депутата.</w:t>
      </w:r>
      <w:r w:rsidR="00EB0126" w:rsidRPr="007B5451">
        <w:rPr>
          <w:rFonts w:ascii="Arial" w:hAnsi="Arial" w:cs="Arial"/>
          <w:rPrChange w:id="744" w:author="Яна Ерина" w:date="2018-11-26T17:39:00Z">
            <w:rPr>
              <w:rFonts w:ascii="Arial" w:hAnsi="Arial" w:cs="Arial"/>
            </w:rPr>
          </w:rPrChange>
        </w:rPr>
        <w:t xml:space="preserve"> Загалом</w:t>
      </w:r>
      <w:r w:rsidR="00F559C9" w:rsidRPr="007B5451">
        <w:rPr>
          <w:rFonts w:ascii="Arial" w:hAnsi="Arial" w:cs="Arial"/>
          <w:rPrChange w:id="745" w:author="Яна Ерина" w:date="2018-11-26T17:39:00Z">
            <w:rPr>
              <w:rFonts w:ascii="Arial" w:hAnsi="Arial" w:cs="Arial"/>
            </w:rPr>
          </w:rPrChange>
        </w:rPr>
        <w:t xml:space="preserve"> </w:t>
      </w:r>
      <w:r w:rsidR="001355E8" w:rsidRPr="007B5451">
        <w:rPr>
          <w:rFonts w:ascii="Arial" w:hAnsi="Arial" w:cs="Arial"/>
          <w:rPrChange w:id="746" w:author="Яна Ерина" w:date="2018-11-26T17:39:00Z">
            <w:rPr>
              <w:rFonts w:ascii="Arial" w:hAnsi="Arial" w:cs="Arial"/>
            </w:rPr>
          </w:rPrChange>
        </w:rPr>
        <w:t>бюджет проектів-переможців за співав</w:t>
      </w:r>
      <w:r w:rsidR="00440B13" w:rsidRPr="007B5451">
        <w:rPr>
          <w:rFonts w:ascii="Arial" w:hAnsi="Arial" w:cs="Arial"/>
          <w:rPrChange w:id="747" w:author="Яна Ерина" w:date="2018-11-26T17:39:00Z">
            <w:rPr>
              <w:rFonts w:ascii="Arial" w:hAnsi="Arial" w:cs="Arial"/>
            </w:rPr>
          </w:rPrChange>
        </w:rPr>
        <w:t>торством народного обран</w:t>
      </w:r>
      <w:r w:rsidR="004E1B72" w:rsidRPr="007B5451">
        <w:rPr>
          <w:rFonts w:ascii="Arial" w:hAnsi="Arial" w:cs="Arial"/>
          <w:rPrChange w:id="748" w:author="Яна Ерина" w:date="2018-11-26T17:39:00Z">
            <w:rPr>
              <w:rFonts w:ascii="Arial" w:hAnsi="Arial" w:cs="Arial"/>
            </w:rPr>
          </w:rPrChange>
        </w:rPr>
        <w:t xml:space="preserve">ця </w:t>
      </w:r>
      <w:r w:rsidR="00440B13" w:rsidRPr="007B5451">
        <w:rPr>
          <w:rFonts w:ascii="Arial" w:hAnsi="Arial" w:cs="Arial"/>
          <w:rPrChange w:id="749" w:author="Яна Ерина" w:date="2018-11-26T17:39:00Z">
            <w:rPr>
              <w:rFonts w:ascii="Arial" w:hAnsi="Arial" w:cs="Arial"/>
            </w:rPr>
          </w:rPrChange>
        </w:rPr>
        <w:t>нараховує</w:t>
      </w:r>
      <w:r w:rsidR="001355E8" w:rsidRPr="007B5451">
        <w:rPr>
          <w:rFonts w:ascii="Arial" w:hAnsi="Arial" w:cs="Arial"/>
          <w:rPrChange w:id="750" w:author="Яна Ерина" w:date="2018-11-26T17:39:00Z">
            <w:rPr>
              <w:rFonts w:ascii="Arial" w:hAnsi="Arial" w:cs="Arial"/>
            </w:rPr>
          </w:rPrChange>
        </w:rPr>
        <w:t xml:space="preserve"> </w:t>
      </w:r>
      <w:del w:id="751" w:author="Яна Ерина" w:date="2018-11-26T17:30:00Z">
        <w:r w:rsidR="001355E8" w:rsidRPr="007B5451" w:rsidDel="008F4C65">
          <w:rPr>
            <w:rFonts w:ascii="Arial" w:hAnsi="Arial" w:cs="Arial"/>
            <w:rPrChange w:id="752" w:author="Яна Ерина" w:date="2018-11-26T17:39:00Z">
              <w:rPr>
                <w:rFonts w:ascii="Arial" w:hAnsi="Arial" w:cs="Arial"/>
              </w:rPr>
            </w:rPrChange>
          </w:rPr>
          <w:delText xml:space="preserve">близько </w:delText>
        </w:r>
      </w:del>
      <w:ins w:id="753" w:author="Яна Ерина" w:date="2018-11-26T17:30:00Z">
        <w:r w:rsidR="008F4C65" w:rsidRPr="007B5451">
          <w:rPr>
            <w:rFonts w:ascii="Arial" w:hAnsi="Arial" w:cs="Arial"/>
            <w:rPrChange w:id="754" w:author="Яна Ерина" w:date="2018-11-26T17:39:00Z">
              <w:rPr>
                <w:rFonts w:ascii="Arial" w:hAnsi="Arial" w:cs="Arial"/>
              </w:rPr>
            </w:rPrChange>
          </w:rPr>
          <w:t>майже</w:t>
        </w:r>
        <w:r w:rsidR="008F4C65" w:rsidRPr="007B5451">
          <w:rPr>
            <w:rFonts w:ascii="Arial" w:hAnsi="Arial" w:cs="Arial"/>
            <w:rPrChange w:id="755" w:author="Яна Ерина" w:date="2018-11-26T17:39:00Z">
              <w:rPr>
                <w:rFonts w:ascii="Arial" w:hAnsi="Arial" w:cs="Arial"/>
              </w:rPr>
            </w:rPrChange>
          </w:rPr>
          <w:t xml:space="preserve"> </w:t>
        </w:r>
      </w:ins>
      <w:r w:rsidR="00EB0126" w:rsidRPr="007B5451">
        <w:rPr>
          <w:rFonts w:ascii="Arial" w:hAnsi="Arial" w:cs="Arial"/>
          <w:rPrChange w:id="756" w:author="Яна Ерина" w:date="2018-11-26T17:39:00Z">
            <w:rPr>
              <w:rFonts w:ascii="Arial" w:hAnsi="Arial" w:cs="Arial"/>
            </w:rPr>
          </w:rPrChange>
        </w:rPr>
        <w:t>5</w:t>
      </w:r>
      <w:del w:id="757" w:author="Яна Ерина" w:date="2018-11-26T12:21:00Z">
        <w:r w:rsidR="00EB0126" w:rsidRPr="007B5451" w:rsidDel="00193C31">
          <w:rPr>
            <w:rFonts w:ascii="Arial" w:hAnsi="Arial" w:cs="Arial"/>
            <w:rPrChange w:id="758" w:author="Яна Ерина" w:date="2018-11-26T17:39:00Z">
              <w:rPr>
                <w:rFonts w:ascii="Arial" w:hAnsi="Arial" w:cs="Arial"/>
              </w:rPr>
            </w:rPrChange>
          </w:rPr>
          <w:delText>-ти</w:delText>
        </w:r>
      </w:del>
      <w:r w:rsidR="00EB0126" w:rsidRPr="007B5451">
        <w:rPr>
          <w:rFonts w:ascii="Arial" w:hAnsi="Arial" w:cs="Arial"/>
          <w:rPrChange w:id="759" w:author="Яна Ерина" w:date="2018-11-26T17:39:00Z">
            <w:rPr>
              <w:rFonts w:ascii="Arial" w:hAnsi="Arial" w:cs="Arial"/>
            </w:rPr>
          </w:rPrChange>
        </w:rPr>
        <w:t xml:space="preserve"> м</w:t>
      </w:r>
      <w:ins w:id="760" w:author="Яна Ерина" w:date="2018-11-26T12:22:00Z">
        <w:r w:rsidR="00193C31" w:rsidRPr="007B5451">
          <w:rPr>
            <w:rFonts w:ascii="Arial" w:hAnsi="Arial" w:cs="Arial"/>
            <w:rPrChange w:id="761" w:author="Яна Ерина" w:date="2018-11-26T17:39:00Z">
              <w:rPr>
                <w:rFonts w:ascii="Arial" w:hAnsi="Arial" w:cs="Arial"/>
              </w:rPr>
            </w:rPrChange>
          </w:rPr>
          <w:t>лн</w:t>
        </w:r>
      </w:ins>
      <w:del w:id="762" w:author="Яна Ерина" w:date="2018-11-26T12:22:00Z">
        <w:r w:rsidR="00EB0126" w:rsidRPr="007B5451" w:rsidDel="00193C31">
          <w:rPr>
            <w:rFonts w:ascii="Arial" w:hAnsi="Arial" w:cs="Arial"/>
            <w:rPrChange w:id="763" w:author="Яна Ерина" w:date="2018-11-26T17:39:00Z">
              <w:rPr>
                <w:rFonts w:ascii="Arial" w:hAnsi="Arial" w:cs="Arial"/>
              </w:rPr>
            </w:rPrChange>
          </w:rPr>
          <w:delText>ільйонів</w:delText>
        </w:r>
      </w:del>
      <w:r w:rsidR="00EB0126" w:rsidRPr="007B5451">
        <w:rPr>
          <w:rFonts w:ascii="Arial" w:hAnsi="Arial" w:cs="Arial"/>
          <w:rPrChange w:id="764" w:author="Яна Ерина" w:date="2018-11-26T17:39:00Z">
            <w:rPr>
              <w:rFonts w:ascii="Arial" w:hAnsi="Arial" w:cs="Arial"/>
            </w:rPr>
          </w:rPrChange>
        </w:rPr>
        <w:t xml:space="preserve"> гривень</w:t>
      </w:r>
      <w:r w:rsidR="001355E8" w:rsidRPr="007B5451">
        <w:rPr>
          <w:rFonts w:ascii="Arial" w:hAnsi="Arial" w:cs="Arial"/>
          <w:rPrChange w:id="765" w:author="Яна Ерина" w:date="2018-11-26T17:39:00Z">
            <w:rPr>
              <w:rFonts w:ascii="Arial" w:hAnsi="Arial" w:cs="Arial"/>
            </w:rPr>
          </w:rPrChange>
        </w:rPr>
        <w:t>.</w:t>
      </w:r>
    </w:p>
    <w:p w:rsidR="004D6F84" w:rsidRPr="007B5451" w:rsidRDefault="00F822AB" w:rsidP="001C46B5">
      <w:pPr>
        <w:jc w:val="both"/>
        <w:rPr>
          <w:rFonts w:ascii="Arial" w:hAnsi="Arial" w:cs="Arial"/>
          <w:b/>
          <w:rPrChange w:id="766" w:author="Яна Ерина" w:date="2018-11-26T17:39:00Z">
            <w:rPr>
              <w:rFonts w:ascii="Arial" w:hAnsi="Arial" w:cs="Arial"/>
              <w:b/>
            </w:rPr>
          </w:rPrChange>
        </w:rPr>
      </w:pPr>
      <w:r w:rsidRPr="007B5451">
        <w:rPr>
          <w:rFonts w:ascii="Arial" w:hAnsi="Arial" w:cs="Arial"/>
          <w:b/>
          <w:rPrChange w:id="767" w:author="Яна Ерина" w:date="2018-11-26T17:39:00Z">
            <w:rPr>
              <w:rFonts w:ascii="Arial" w:hAnsi="Arial" w:cs="Arial"/>
              <w:b/>
            </w:rPr>
          </w:rPrChange>
        </w:rPr>
        <w:t>Хто більше?</w:t>
      </w:r>
    </w:p>
    <w:p w:rsidR="003505B9" w:rsidRPr="00677F38" w:rsidRDefault="003505B9" w:rsidP="001C46B5">
      <w:pPr>
        <w:jc w:val="both"/>
        <w:rPr>
          <w:rFonts w:ascii="Arial" w:hAnsi="Arial" w:cs="Arial"/>
        </w:rPr>
      </w:pPr>
      <w:r w:rsidRPr="007B5451">
        <w:rPr>
          <w:rFonts w:ascii="Arial" w:hAnsi="Arial" w:cs="Arial"/>
          <w:rPrChange w:id="768" w:author="Яна Ерина" w:date="2018-11-26T17:39:00Z">
            <w:rPr>
              <w:rFonts w:ascii="Arial" w:hAnsi="Arial" w:cs="Arial"/>
            </w:rPr>
          </w:rPrChange>
        </w:rPr>
        <w:t>Лідер</w:t>
      </w:r>
      <w:r w:rsidR="004A65B7" w:rsidRPr="007B5451">
        <w:rPr>
          <w:rFonts w:ascii="Arial" w:hAnsi="Arial" w:cs="Arial"/>
          <w:rPrChange w:id="769" w:author="Яна Ерина" w:date="2018-11-26T17:39:00Z">
            <w:rPr>
              <w:rFonts w:ascii="Arial" w:hAnsi="Arial" w:cs="Arial"/>
            </w:rPr>
          </w:rPrChange>
        </w:rPr>
        <w:t>ом</w:t>
      </w:r>
      <w:r w:rsidRPr="007B5451">
        <w:rPr>
          <w:rFonts w:ascii="Arial" w:hAnsi="Arial" w:cs="Arial"/>
          <w:rPrChange w:id="770" w:author="Яна Ерина" w:date="2018-11-26T17:39:00Z">
            <w:rPr>
              <w:rFonts w:ascii="Arial" w:hAnsi="Arial" w:cs="Arial"/>
            </w:rPr>
          </w:rPrChange>
        </w:rPr>
        <w:t xml:space="preserve"> за кількістю проектів стала </w:t>
      </w:r>
      <w:r w:rsidR="00D64FB6" w:rsidRPr="007B5451">
        <w:rPr>
          <w:rFonts w:ascii="Arial" w:hAnsi="Arial" w:cs="Arial"/>
          <w:rPrChange w:id="771" w:author="Яна Ерина" w:date="2018-11-26T17:39:00Z">
            <w:rPr>
              <w:rFonts w:ascii="Arial" w:hAnsi="Arial" w:cs="Arial"/>
            </w:rPr>
          </w:rPrChange>
        </w:rPr>
        <w:t>вже ві</w:t>
      </w:r>
      <w:r w:rsidR="007170AA" w:rsidRPr="007B5451">
        <w:rPr>
          <w:rFonts w:ascii="Arial" w:hAnsi="Arial" w:cs="Arial"/>
          <w:rPrChange w:id="772" w:author="Яна Ерина" w:date="2018-11-26T17:39:00Z">
            <w:rPr>
              <w:rFonts w:ascii="Arial" w:hAnsi="Arial" w:cs="Arial"/>
            </w:rPr>
          </w:rPrChange>
        </w:rPr>
        <w:t>дом</w:t>
      </w:r>
      <w:r w:rsidR="0079768C" w:rsidRPr="007B5451">
        <w:rPr>
          <w:rFonts w:ascii="Arial" w:hAnsi="Arial" w:cs="Arial"/>
          <w:rPrChange w:id="773" w:author="Яна Ерина" w:date="2018-11-26T17:39:00Z">
            <w:rPr>
              <w:rFonts w:ascii="Arial" w:hAnsi="Arial" w:cs="Arial"/>
            </w:rPr>
          </w:rPrChange>
        </w:rPr>
        <w:t>а</w:t>
      </w:r>
      <w:r w:rsidR="007170AA" w:rsidRPr="007B5451">
        <w:rPr>
          <w:rFonts w:ascii="Arial" w:hAnsi="Arial" w:cs="Arial"/>
          <w:rPrChange w:id="774" w:author="Яна Ерина" w:date="2018-11-26T17:39:00Z">
            <w:rPr>
              <w:rFonts w:ascii="Arial" w:hAnsi="Arial" w:cs="Arial"/>
            </w:rPr>
          </w:rPrChange>
        </w:rPr>
        <w:t xml:space="preserve"> за проектом робототехніки</w:t>
      </w:r>
      <w:del w:id="775" w:author="Яна Ерина" w:date="2018-11-26T15:14:00Z">
        <w:r w:rsidR="007170AA" w:rsidRPr="007B5451" w:rsidDel="0053588D">
          <w:rPr>
            <w:rFonts w:ascii="Arial" w:hAnsi="Arial" w:cs="Arial"/>
            <w:rPrChange w:id="776" w:author="Яна Ерина" w:date="2018-11-26T17:39:00Z">
              <w:rPr>
                <w:rFonts w:ascii="Arial" w:hAnsi="Arial" w:cs="Arial"/>
              </w:rPr>
            </w:rPrChange>
          </w:rPr>
          <w:delText>,</w:delText>
        </w:r>
      </w:del>
      <w:r w:rsidR="007170AA" w:rsidRPr="007B5451">
        <w:rPr>
          <w:rFonts w:ascii="Arial" w:hAnsi="Arial" w:cs="Arial"/>
          <w:rPrChange w:id="777" w:author="Яна Ерина" w:date="2018-11-26T17:39:00Z">
            <w:rPr>
              <w:rFonts w:ascii="Arial" w:hAnsi="Arial" w:cs="Arial"/>
            </w:rPr>
          </w:rPrChange>
        </w:rPr>
        <w:t xml:space="preserve"> </w:t>
      </w:r>
      <w:proofErr w:type="spellStart"/>
      <w:r w:rsidR="00D37166" w:rsidRPr="007B5451">
        <w:rPr>
          <w:rFonts w:ascii="Arial" w:hAnsi="Arial" w:cs="Arial"/>
          <w:rPrChange w:id="778" w:author="Яна Ерина" w:date="2018-11-26T17:39:00Z">
            <w:rPr>
              <w:rFonts w:ascii="Arial" w:hAnsi="Arial" w:cs="Arial"/>
            </w:rPr>
          </w:rPrChange>
        </w:rPr>
        <w:t>Маржан</w:t>
      </w:r>
      <w:proofErr w:type="spellEnd"/>
      <w:r w:rsidR="00D37166" w:rsidRPr="007B5451">
        <w:rPr>
          <w:rFonts w:ascii="Arial" w:hAnsi="Arial" w:cs="Arial"/>
          <w:rPrChange w:id="779" w:author="Яна Ерина" w:date="2018-11-26T17:39:00Z">
            <w:rPr>
              <w:rFonts w:ascii="Arial" w:hAnsi="Arial" w:cs="Arial"/>
            </w:rPr>
          </w:rPrChange>
        </w:rPr>
        <w:t xml:space="preserve"> </w:t>
      </w:r>
      <w:r w:rsidR="00A02A15" w:rsidRPr="007B5451">
        <w:rPr>
          <w:rFonts w:ascii="Arial" w:hAnsi="Arial" w:cs="Arial"/>
          <w:rPrChange w:id="780" w:author="Яна Ерина" w:date="2018-11-26T17:39:00Z">
            <w:rPr>
              <w:rFonts w:ascii="Arial" w:hAnsi="Arial" w:cs="Arial"/>
            </w:rPr>
          </w:rPrChange>
        </w:rPr>
        <w:t xml:space="preserve">Ірина </w:t>
      </w:r>
      <w:r w:rsidRPr="007B5451">
        <w:rPr>
          <w:rFonts w:ascii="Arial" w:hAnsi="Arial" w:cs="Arial"/>
          <w:rPrChange w:id="781" w:author="Яна Ерина" w:date="2018-11-26T17:39:00Z">
            <w:rPr>
              <w:rFonts w:ascii="Arial" w:hAnsi="Arial" w:cs="Arial"/>
            </w:rPr>
          </w:rPrChange>
        </w:rPr>
        <w:t xml:space="preserve">з </w:t>
      </w:r>
      <w:r w:rsidR="00A02A15" w:rsidRPr="007B5451">
        <w:rPr>
          <w:rFonts w:ascii="Arial" w:hAnsi="Arial" w:cs="Arial"/>
          <w:rPrChange w:id="782" w:author="Яна Ерина" w:date="2018-11-26T17:39:00Z">
            <w:rPr>
              <w:rFonts w:ascii="Arial" w:hAnsi="Arial" w:cs="Arial"/>
            </w:rPr>
          </w:rPrChange>
        </w:rPr>
        <w:t>23</w:t>
      </w:r>
      <w:del w:id="783" w:author="Яна Ерина" w:date="2018-11-26T12:27:00Z">
        <w:r w:rsidR="007170AA" w:rsidRPr="007B5451" w:rsidDel="00193C31">
          <w:rPr>
            <w:rFonts w:ascii="Arial" w:hAnsi="Arial" w:cs="Arial"/>
            <w:rPrChange w:id="784" w:author="Яна Ерина" w:date="2018-11-26T17:39:00Z">
              <w:rPr>
                <w:rFonts w:ascii="Arial" w:hAnsi="Arial" w:cs="Arial"/>
              </w:rPr>
            </w:rPrChange>
          </w:rPr>
          <w:delText>-ма</w:delText>
        </w:r>
      </w:del>
      <w:r w:rsidRPr="007B5451">
        <w:rPr>
          <w:rFonts w:ascii="Arial" w:hAnsi="Arial" w:cs="Arial"/>
          <w:rPrChange w:id="785" w:author="Яна Ерина" w:date="2018-11-26T17:39:00Z">
            <w:rPr>
              <w:rFonts w:ascii="Arial" w:hAnsi="Arial" w:cs="Arial"/>
            </w:rPr>
          </w:rPrChange>
        </w:rPr>
        <w:t xml:space="preserve"> проектами-переможцями</w:t>
      </w:r>
      <w:r w:rsidR="00A02A15" w:rsidRPr="007B5451">
        <w:rPr>
          <w:rFonts w:ascii="Arial" w:hAnsi="Arial" w:cs="Arial"/>
          <w:rPrChange w:id="786" w:author="Яна Ерина" w:date="2018-11-26T17:39:00Z">
            <w:rPr>
              <w:rFonts w:ascii="Arial" w:hAnsi="Arial" w:cs="Arial"/>
            </w:rPr>
          </w:rPrChange>
        </w:rPr>
        <w:t xml:space="preserve">, з яких 21 проект </w:t>
      </w:r>
      <w:ins w:id="787" w:author="Яна Ерина" w:date="2018-11-26T13:38:00Z">
        <w:r w:rsidR="00DC0607" w:rsidRPr="007B5451">
          <w:rPr>
            <w:rFonts w:ascii="Arial" w:hAnsi="Arial" w:cs="Arial"/>
            <w:rPrChange w:id="788" w:author="Яна Ерина" w:date="2018-11-26T17:39:00Z">
              <w:rPr>
                <w:rFonts w:ascii="Arial" w:hAnsi="Arial" w:cs="Arial"/>
              </w:rPr>
            </w:rPrChange>
          </w:rPr>
          <w:t xml:space="preserve">– </w:t>
        </w:r>
      </w:ins>
      <w:r w:rsidR="00A02A15" w:rsidRPr="007B5451">
        <w:rPr>
          <w:rFonts w:ascii="Arial" w:hAnsi="Arial" w:cs="Arial"/>
          <w:rPrChange w:id="789" w:author="Яна Ерина" w:date="2018-11-26T17:39:00Z">
            <w:rPr>
              <w:rFonts w:ascii="Arial" w:hAnsi="Arial" w:cs="Arial"/>
            </w:rPr>
          </w:rPrChange>
        </w:rPr>
        <w:t>EVORANK</w:t>
      </w:r>
      <w:r w:rsidR="004A65B7" w:rsidRPr="007B5451">
        <w:rPr>
          <w:rFonts w:ascii="Arial" w:hAnsi="Arial" w:cs="Arial"/>
          <w:rPrChange w:id="790" w:author="Яна Ерина" w:date="2018-11-26T17:39:00Z">
            <w:rPr>
              <w:rFonts w:ascii="Arial" w:hAnsi="Arial" w:cs="Arial"/>
            </w:rPr>
          </w:rPrChange>
        </w:rPr>
        <w:t xml:space="preserve">. </w:t>
      </w:r>
      <w:ins w:id="791" w:author="Яна Ерина" w:date="2018-11-26T18:21:00Z">
        <w:r w:rsidR="00677F38">
          <w:rPr>
            <w:rFonts w:ascii="Arial" w:hAnsi="Arial" w:cs="Arial"/>
          </w:rPr>
          <w:t>У</w:t>
        </w:r>
      </w:ins>
      <w:del w:id="792" w:author="Яна Ерина" w:date="2018-11-26T18:21:00Z">
        <w:r w:rsidR="00973F65" w:rsidRPr="00677F38" w:rsidDel="00677F38">
          <w:rPr>
            <w:rFonts w:ascii="Arial" w:hAnsi="Arial" w:cs="Arial"/>
          </w:rPr>
          <w:delText>З</w:delText>
        </w:r>
      </w:del>
      <w:r w:rsidR="00973F65" w:rsidRPr="00677F38">
        <w:rPr>
          <w:rFonts w:ascii="Arial" w:hAnsi="Arial" w:cs="Arial"/>
        </w:rPr>
        <w:t xml:space="preserve"> </w:t>
      </w:r>
      <w:r w:rsidR="001355E8" w:rsidRPr="00677F38">
        <w:rPr>
          <w:rFonts w:ascii="Arial" w:hAnsi="Arial" w:cs="Arial"/>
        </w:rPr>
        <w:t>попередньо</w:t>
      </w:r>
      <w:ins w:id="793" w:author="Яна Ерина" w:date="2018-11-26T18:21:00Z">
        <w:r w:rsidR="00677F38">
          <w:rPr>
            <w:rFonts w:ascii="Arial" w:hAnsi="Arial" w:cs="Arial"/>
          </w:rPr>
          <w:t>му</w:t>
        </w:r>
      </w:ins>
      <w:del w:id="794" w:author="Яна Ерина" w:date="2018-11-26T18:21:00Z">
        <w:r w:rsidR="001355E8" w:rsidRPr="00677F38" w:rsidDel="00677F38">
          <w:rPr>
            <w:rFonts w:ascii="Arial" w:hAnsi="Arial" w:cs="Arial"/>
          </w:rPr>
          <w:delText>го</w:delText>
        </w:r>
      </w:del>
      <w:r w:rsidR="001355E8" w:rsidRPr="00677F38">
        <w:rPr>
          <w:rFonts w:ascii="Arial" w:hAnsi="Arial" w:cs="Arial"/>
        </w:rPr>
        <w:t xml:space="preserve"> графік</w:t>
      </w:r>
      <w:ins w:id="795" w:author="Яна Ерина" w:date="2018-11-26T18:21:00Z">
        <w:r w:rsidR="00677F38">
          <w:rPr>
            <w:rFonts w:ascii="Arial" w:hAnsi="Arial" w:cs="Arial"/>
          </w:rPr>
          <w:t>у</w:t>
        </w:r>
      </w:ins>
      <w:del w:id="796" w:author="Яна Ерина" w:date="2018-11-26T18:21:00Z">
        <w:r w:rsidR="001355E8" w:rsidRPr="00677F38" w:rsidDel="00677F38">
          <w:rPr>
            <w:rFonts w:ascii="Arial" w:hAnsi="Arial" w:cs="Arial"/>
          </w:rPr>
          <w:delText>у</w:delText>
        </w:r>
      </w:del>
      <w:r w:rsidR="001355E8" w:rsidRPr="00677F38">
        <w:rPr>
          <w:rFonts w:ascii="Arial" w:hAnsi="Arial" w:cs="Arial"/>
        </w:rPr>
        <w:t xml:space="preserve"> можна побачити</w:t>
      </w:r>
      <w:r w:rsidR="004D6F84" w:rsidRPr="00677F38">
        <w:rPr>
          <w:rFonts w:ascii="Arial" w:hAnsi="Arial" w:cs="Arial"/>
        </w:rPr>
        <w:t xml:space="preserve">, що лідерка проекту спрямована </w:t>
      </w:r>
      <w:r w:rsidR="00973F65" w:rsidRPr="00677F38">
        <w:rPr>
          <w:rFonts w:ascii="Arial" w:hAnsi="Arial" w:cs="Arial"/>
        </w:rPr>
        <w:t xml:space="preserve">на впровадження </w:t>
      </w:r>
      <w:r w:rsidR="00D64FB6" w:rsidRPr="00677F38">
        <w:rPr>
          <w:rFonts w:ascii="Arial" w:hAnsi="Arial" w:cs="Arial"/>
        </w:rPr>
        <w:t xml:space="preserve">Громадського бюджету </w:t>
      </w:r>
      <w:r w:rsidR="00973F65" w:rsidRPr="00677F38">
        <w:rPr>
          <w:rFonts w:ascii="Arial" w:hAnsi="Arial" w:cs="Arial"/>
        </w:rPr>
        <w:t>в школах Солом’янського, Шевченк</w:t>
      </w:r>
      <w:r w:rsidR="00D37166" w:rsidRPr="00677F38">
        <w:rPr>
          <w:rFonts w:ascii="Arial" w:hAnsi="Arial" w:cs="Arial"/>
        </w:rPr>
        <w:t xml:space="preserve">івського </w:t>
      </w:r>
      <w:ins w:id="797" w:author="Яна Ерина" w:date="2018-11-26T12:25:00Z">
        <w:r w:rsidR="00193C31" w:rsidRPr="00677F38">
          <w:rPr>
            <w:rFonts w:ascii="Arial" w:hAnsi="Arial" w:cs="Arial"/>
          </w:rPr>
          <w:t>й</w:t>
        </w:r>
      </w:ins>
      <w:del w:id="798" w:author="Яна Ерина" w:date="2018-11-26T12:25:00Z">
        <w:r w:rsidR="00D37166" w:rsidRPr="00677F38" w:rsidDel="00193C31">
          <w:rPr>
            <w:rFonts w:ascii="Arial" w:hAnsi="Arial" w:cs="Arial"/>
          </w:rPr>
          <w:delText>і</w:delText>
        </w:r>
      </w:del>
      <w:r w:rsidR="00D37166" w:rsidRPr="00677F38">
        <w:rPr>
          <w:rFonts w:ascii="Arial" w:hAnsi="Arial" w:cs="Arial"/>
        </w:rPr>
        <w:t xml:space="preserve"> Дарницького районів.</w:t>
      </w:r>
      <w:r w:rsidR="00973F65" w:rsidRPr="00677F38">
        <w:rPr>
          <w:rFonts w:ascii="Arial" w:hAnsi="Arial" w:cs="Arial"/>
        </w:rPr>
        <w:t xml:space="preserve"> </w:t>
      </w:r>
      <w:r w:rsidR="00D64FB6" w:rsidRPr="00677F38">
        <w:rPr>
          <w:rFonts w:ascii="Arial" w:hAnsi="Arial" w:cs="Arial"/>
        </w:rPr>
        <w:t xml:space="preserve">Співавтор </w:t>
      </w:r>
      <w:r w:rsidR="00973F65" w:rsidRPr="00677F38">
        <w:rPr>
          <w:rFonts w:ascii="Arial" w:hAnsi="Arial" w:cs="Arial"/>
        </w:rPr>
        <w:t>пр</w:t>
      </w:r>
      <w:r w:rsidR="00D64FB6" w:rsidRPr="00677F38">
        <w:rPr>
          <w:rFonts w:ascii="Arial" w:hAnsi="Arial" w:cs="Arial"/>
        </w:rPr>
        <w:t>оекту</w:t>
      </w:r>
      <w:del w:id="799" w:author="Яна Ерина" w:date="2018-11-26T12:28:00Z">
        <w:r w:rsidR="00D64FB6" w:rsidRPr="00677F38" w:rsidDel="00193C31">
          <w:rPr>
            <w:rFonts w:ascii="Arial" w:hAnsi="Arial" w:cs="Arial"/>
          </w:rPr>
          <w:delText>,</w:delText>
        </w:r>
      </w:del>
      <w:r w:rsidR="00D64FB6" w:rsidRPr="00677F38">
        <w:rPr>
          <w:rFonts w:ascii="Arial" w:hAnsi="Arial" w:cs="Arial"/>
        </w:rPr>
        <w:t xml:space="preserve"> </w:t>
      </w:r>
      <w:proofErr w:type="spellStart"/>
      <w:r w:rsidR="009E4C50" w:rsidRPr="00677F38">
        <w:rPr>
          <w:rFonts w:ascii="Arial" w:hAnsi="Arial" w:cs="Arial"/>
        </w:rPr>
        <w:t>Басовс</w:t>
      </w:r>
      <w:ins w:id="800" w:author="Яна Ерина" w:date="2018-11-26T15:15:00Z">
        <w:r w:rsidR="0053588D" w:rsidRPr="007B5451">
          <w:rPr>
            <w:rFonts w:ascii="Arial" w:hAnsi="Arial" w:cs="Arial"/>
            <w:rPrChange w:id="801" w:author="Яна Ерина" w:date="2018-11-26T17:39:00Z">
              <w:rPr>
                <w:rFonts w:ascii="Arial" w:hAnsi="Arial" w:cs="Arial"/>
                <w:lang w:val="ru-RU"/>
              </w:rPr>
            </w:rPrChange>
          </w:rPr>
          <w:t>ь</w:t>
        </w:r>
      </w:ins>
      <w:r w:rsidR="009E4C50" w:rsidRPr="007B5451">
        <w:rPr>
          <w:rFonts w:ascii="Arial" w:hAnsi="Arial" w:cs="Arial"/>
        </w:rPr>
        <w:t>кий</w:t>
      </w:r>
      <w:proofErr w:type="spellEnd"/>
      <w:r w:rsidR="009E4C50" w:rsidRPr="007B5451">
        <w:rPr>
          <w:rFonts w:ascii="Arial" w:hAnsi="Arial" w:cs="Arial"/>
        </w:rPr>
        <w:t xml:space="preserve"> </w:t>
      </w:r>
      <w:r w:rsidR="00CB2889" w:rsidRPr="007B5451">
        <w:rPr>
          <w:rFonts w:ascii="Arial" w:hAnsi="Arial" w:cs="Arial"/>
        </w:rPr>
        <w:t>Володимир</w:t>
      </w:r>
      <w:r w:rsidR="00D64FB6" w:rsidRPr="00C4105B">
        <w:rPr>
          <w:rFonts w:ascii="Arial" w:hAnsi="Arial" w:cs="Arial"/>
        </w:rPr>
        <w:t xml:space="preserve"> став лідером </w:t>
      </w:r>
      <w:r w:rsidR="00CB2889" w:rsidRPr="00C4105B">
        <w:rPr>
          <w:rFonts w:ascii="Arial" w:hAnsi="Arial" w:cs="Arial"/>
        </w:rPr>
        <w:t xml:space="preserve">14 </w:t>
      </w:r>
      <w:r w:rsidR="009E4C50" w:rsidRPr="00C4105B">
        <w:rPr>
          <w:rFonts w:ascii="Arial" w:hAnsi="Arial" w:cs="Arial"/>
        </w:rPr>
        <w:t>проектів</w:t>
      </w:r>
      <w:r w:rsidR="00D64FB6" w:rsidRPr="00C4105B">
        <w:rPr>
          <w:rFonts w:ascii="Arial" w:hAnsi="Arial" w:cs="Arial"/>
        </w:rPr>
        <w:t xml:space="preserve"> </w:t>
      </w:r>
      <w:ins w:id="802" w:author="Яна Ерина" w:date="2018-11-26T12:26:00Z">
        <w:r w:rsidR="00193C31" w:rsidRPr="00C4105B">
          <w:rPr>
            <w:rFonts w:ascii="Arial" w:hAnsi="Arial" w:cs="Arial"/>
          </w:rPr>
          <w:t>у</w:t>
        </w:r>
      </w:ins>
      <w:del w:id="803" w:author="Яна Ерина" w:date="2018-11-26T12:26:00Z">
        <w:r w:rsidR="00D64FB6" w:rsidRPr="00C4105B" w:rsidDel="00193C31">
          <w:rPr>
            <w:rFonts w:ascii="Arial" w:hAnsi="Arial" w:cs="Arial"/>
          </w:rPr>
          <w:delText xml:space="preserve">в </w:delText>
        </w:r>
      </w:del>
      <w:r w:rsidR="009E4C50" w:rsidRPr="00C4105B">
        <w:rPr>
          <w:rFonts w:ascii="Arial" w:hAnsi="Arial" w:cs="Arial"/>
        </w:rPr>
        <w:t xml:space="preserve"> </w:t>
      </w:r>
      <w:r w:rsidR="00CB2889" w:rsidRPr="00C4105B">
        <w:rPr>
          <w:rFonts w:ascii="Arial" w:hAnsi="Arial" w:cs="Arial"/>
        </w:rPr>
        <w:t>Голосіївському, Печерському, Подільському район</w:t>
      </w:r>
      <w:r w:rsidR="00D64FB6" w:rsidRPr="00C4105B">
        <w:rPr>
          <w:rFonts w:ascii="Arial" w:hAnsi="Arial" w:cs="Arial"/>
        </w:rPr>
        <w:t>ах</w:t>
      </w:r>
      <w:r w:rsidR="00CB2889" w:rsidRPr="00C4105B">
        <w:rPr>
          <w:rFonts w:ascii="Arial" w:hAnsi="Arial" w:cs="Arial"/>
        </w:rPr>
        <w:t>.</w:t>
      </w:r>
      <w:r w:rsidR="00D64FB6" w:rsidRPr="00C4105B">
        <w:rPr>
          <w:rFonts w:ascii="Arial" w:hAnsi="Arial" w:cs="Arial"/>
        </w:rPr>
        <w:t xml:space="preserve"> </w:t>
      </w:r>
      <w:proofErr w:type="spellStart"/>
      <w:r w:rsidR="00CB2889" w:rsidRPr="00C4105B">
        <w:rPr>
          <w:rFonts w:ascii="Arial" w:hAnsi="Arial" w:cs="Arial"/>
        </w:rPr>
        <w:t>Гурін</w:t>
      </w:r>
      <w:proofErr w:type="spellEnd"/>
      <w:r w:rsidR="009E4C50" w:rsidRPr="00C4105B">
        <w:rPr>
          <w:rFonts w:ascii="Arial" w:hAnsi="Arial" w:cs="Arial"/>
        </w:rPr>
        <w:t xml:space="preserve"> </w:t>
      </w:r>
      <w:r w:rsidR="00323498" w:rsidRPr="00C4105B">
        <w:rPr>
          <w:rFonts w:ascii="Arial" w:hAnsi="Arial" w:cs="Arial"/>
        </w:rPr>
        <w:t>Микола, третій співавтор проекту EV</w:t>
      </w:r>
      <w:r w:rsidR="001355E8" w:rsidRPr="00C4105B">
        <w:rPr>
          <w:rFonts w:ascii="Arial" w:hAnsi="Arial" w:cs="Arial"/>
        </w:rPr>
        <w:t>O</w:t>
      </w:r>
      <w:r w:rsidR="00323498" w:rsidRPr="00C4105B">
        <w:rPr>
          <w:rFonts w:ascii="Arial" w:hAnsi="Arial" w:cs="Arial"/>
        </w:rPr>
        <w:t>RANK</w:t>
      </w:r>
      <w:ins w:id="804" w:author="Яна Ерина" w:date="2018-11-26T18:22:00Z">
        <w:r w:rsidR="00677F38">
          <w:rPr>
            <w:rFonts w:ascii="Arial" w:hAnsi="Arial" w:cs="Arial"/>
          </w:rPr>
          <w:t>,</w:t>
        </w:r>
      </w:ins>
      <w:del w:id="805" w:author="Яна Ерина" w:date="2018-11-26T12:28:00Z">
        <w:r w:rsidR="00D37166" w:rsidRPr="00C4105B" w:rsidDel="00193C31">
          <w:rPr>
            <w:rFonts w:ascii="Arial" w:hAnsi="Arial" w:cs="Arial"/>
          </w:rPr>
          <w:delText>,</w:delText>
        </w:r>
      </w:del>
      <w:r w:rsidR="00D37166" w:rsidRPr="00C4105B">
        <w:rPr>
          <w:rFonts w:ascii="Arial" w:hAnsi="Arial" w:cs="Arial"/>
        </w:rPr>
        <w:t xml:space="preserve"> виграв </w:t>
      </w:r>
      <w:del w:id="806" w:author="Яна Ерина" w:date="2018-11-26T12:28:00Z">
        <w:r w:rsidR="00D37166" w:rsidRPr="00C4105B" w:rsidDel="00193C31">
          <w:rPr>
            <w:rFonts w:ascii="Arial" w:hAnsi="Arial" w:cs="Arial"/>
          </w:rPr>
          <w:delText xml:space="preserve">п’ять </w:delText>
        </w:r>
      </w:del>
      <w:ins w:id="807" w:author="Яна Ерина" w:date="2018-11-26T12:28:00Z">
        <w:r w:rsidR="00193C31" w:rsidRPr="00C4105B">
          <w:rPr>
            <w:rFonts w:ascii="Arial" w:hAnsi="Arial" w:cs="Arial"/>
          </w:rPr>
          <w:t xml:space="preserve">5 </w:t>
        </w:r>
      </w:ins>
      <w:r w:rsidR="00D37166" w:rsidRPr="00C4105B">
        <w:rPr>
          <w:rFonts w:ascii="Arial" w:hAnsi="Arial" w:cs="Arial"/>
        </w:rPr>
        <w:t>проектів</w:t>
      </w:r>
      <w:r w:rsidR="00323498" w:rsidRPr="00C4105B">
        <w:rPr>
          <w:rFonts w:ascii="Arial" w:hAnsi="Arial" w:cs="Arial"/>
        </w:rPr>
        <w:t xml:space="preserve"> </w:t>
      </w:r>
      <w:ins w:id="808" w:author="Яна Ерина" w:date="2018-11-26T12:28:00Z">
        <w:r w:rsidR="00193C31" w:rsidRPr="00C4105B">
          <w:rPr>
            <w:rFonts w:ascii="Arial" w:hAnsi="Arial" w:cs="Arial"/>
          </w:rPr>
          <w:t xml:space="preserve">в </w:t>
        </w:r>
      </w:ins>
      <w:r w:rsidR="00323498" w:rsidRPr="00C4105B">
        <w:rPr>
          <w:rFonts w:ascii="Arial" w:hAnsi="Arial" w:cs="Arial"/>
        </w:rPr>
        <w:t>Оболонськом</w:t>
      </w:r>
      <w:r w:rsidR="009E4C50" w:rsidRPr="00C4105B">
        <w:rPr>
          <w:rFonts w:ascii="Arial" w:hAnsi="Arial" w:cs="Arial"/>
        </w:rPr>
        <w:t>у</w:t>
      </w:r>
      <w:r w:rsidR="00323498" w:rsidRPr="00C4105B">
        <w:rPr>
          <w:rFonts w:ascii="Arial" w:hAnsi="Arial" w:cs="Arial"/>
        </w:rPr>
        <w:t>, Деснянському та Д</w:t>
      </w:r>
      <w:r w:rsidR="001355E8" w:rsidRPr="00C4105B">
        <w:rPr>
          <w:rFonts w:ascii="Arial" w:hAnsi="Arial" w:cs="Arial"/>
        </w:rPr>
        <w:t>ніпровському</w:t>
      </w:r>
      <w:ins w:id="809" w:author="Яна Ерина" w:date="2018-11-26T12:28:00Z">
        <w:r w:rsidR="00193C31" w:rsidRPr="00C4105B">
          <w:rPr>
            <w:rFonts w:ascii="Arial" w:hAnsi="Arial" w:cs="Arial"/>
          </w:rPr>
          <w:t xml:space="preserve"> </w:t>
        </w:r>
      </w:ins>
      <w:del w:id="810" w:author="Яна Ерина" w:date="2018-11-26T12:28:00Z">
        <w:r w:rsidR="001355E8" w:rsidRPr="00C4105B" w:rsidDel="00193C31">
          <w:rPr>
            <w:rFonts w:ascii="Arial" w:hAnsi="Arial" w:cs="Arial"/>
          </w:rPr>
          <w:delText xml:space="preserve"> </w:delText>
        </w:r>
      </w:del>
      <w:r w:rsidR="001355E8" w:rsidRPr="00C4105B">
        <w:rPr>
          <w:rFonts w:ascii="Arial" w:hAnsi="Arial" w:cs="Arial"/>
        </w:rPr>
        <w:t xml:space="preserve">районах. Дмитренко </w:t>
      </w:r>
      <w:r w:rsidR="00323498" w:rsidRPr="00C4105B">
        <w:rPr>
          <w:rFonts w:ascii="Arial" w:hAnsi="Arial" w:cs="Arial"/>
        </w:rPr>
        <w:t>Юлія забезпечила EV</w:t>
      </w:r>
      <w:r w:rsidR="001355E8" w:rsidRPr="00C4105B">
        <w:rPr>
          <w:rFonts w:ascii="Arial" w:hAnsi="Arial" w:cs="Arial"/>
        </w:rPr>
        <w:t>O</w:t>
      </w:r>
      <w:r w:rsidR="00323498" w:rsidRPr="00C4105B">
        <w:rPr>
          <w:rFonts w:ascii="Arial" w:hAnsi="Arial" w:cs="Arial"/>
        </w:rPr>
        <w:t>RANK для дея</w:t>
      </w:r>
      <w:r w:rsidR="004D6F84" w:rsidRPr="00C4105B">
        <w:rPr>
          <w:rFonts w:ascii="Arial" w:hAnsi="Arial" w:cs="Arial"/>
        </w:rPr>
        <w:t>ких шкіл Святошинського району.</w:t>
      </w:r>
      <w:ins w:id="811" w:author="Яна Ерина" w:date="2018-11-26T12:28:00Z">
        <w:r w:rsidR="00193C31" w:rsidRPr="00C4105B">
          <w:rPr>
            <w:rFonts w:ascii="Arial" w:hAnsi="Arial" w:cs="Arial"/>
          </w:rPr>
          <w:t xml:space="preserve"> </w:t>
        </w:r>
      </w:ins>
      <w:del w:id="812" w:author="Яна Ерина" w:date="2018-11-26T12:27:00Z">
        <w:r w:rsidR="004D6F84" w:rsidRPr="00C4105B" w:rsidDel="00193C31">
          <w:rPr>
            <w:rFonts w:ascii="Arial" w:hAnsi="Arial" w:cs="Arial"/>
          </w:rPr>
          <w:delText xml:space="preserve"> </w:delText>
        </w:r>
      </w:del>
      <w:r w:rsidR="00323498" w:rsidRPr="00C4105B">
        <w:rPr>
          <w:rFonts w:ascii="Arial" w:hAnsi="Arial" w:cs="Arial"/>
        </w:rPr>
        <w:t xml:space="preserve">Тихонов Олексій </w:t>
      </w:r>
      <w:r w:rsidR="007528D5" w:rsidRPr="00C4105B">
        <w:rPr>
          <w:rFonts w:ascii="Arial" w:hAnsi="Arial" w:cs="Arial"/>
        </w:rPr>
        <w:t xml:space="preserve">став автором тільки </w:t>
      </w:r>
      <w:del w:id="813" w:author="Яна Ерина" w:date="2018-11-26T12:29:00Z">
        <w:r w:rsidR="007528D5" w:rsidRPr="00C4105B" w:rsidDel="00193C31">
          <w:rPr>
            <w:rFonts w:ascii="Arial" w:hAnsi="Arial" w:cs="Arial"/>
          </w:rPr>
          <w:delText xml:space="preserve">одного </w:delText>
        </w:r>
      </w:del>
      <w:ins w:id="814" w:author="Яна Ерина" w:date="2018-11-26T12:29:00Z">
        <w:r w:rsidR="00193C31" w:rsidRPr="00C4105B">
          <w:rPr>
            <w:rFonts w:ascii="Arial" w:hAnsi="Arial" w:cs="Arial"/>
          </w:rPr>
          <w:t xml:space="preserve">1 </w:t>
        </w:r>
      </w:ins>
      <w:r w:rsidR="007528D5" w:rsidRPr="00C4105B">
        <w:rPr>
          <w:rFonts w:ascii="Arial" w:hAnsi="Arial" w:cs="Arial"/>
        </w:rPr>
        <w:t>проекту серійного виробництва EV</w:t>
      </w:r>
      <w:r w:rsidR="001355E8" w:rsidRPr="00C4105B">
        <w:rPr>
          <w:rFonts w:ascii="Arial" w:hAnsi="Arial" w:cs="Arial"/>
        </w:rPr>
        <w:t>O</w:t>
      </w:r>
      <w:r w:rsidR="007528D5" w:rsidRPr="00C4105B">
        <w:rPr>
          <w:rFonts w:ascii="Arial" w:hAnsi="Arial" w:cs="Arial"/>
        </w:rPr>
        <w:t>RANK в Дарницькому районі.</w:t>
      </w:r>
      <w:r w:rsidR="00D64FB6" w:rsidRPr="00C4105B">
        <w:rPr>
          <w:rFonts w:ascii="Arial" w:hAnsi="Arial" w:cs="Arial"/>
        </w:rPr>
        <w:t xml:space="preserve"> Загальна сума на реалізацію проектів ЕVORANK становить </w:t>
      </w:r>
      <w:del w:id="815" w:author="Яна Ерина" w:date="2018-11-26T12:29:00Z">
        <w:r w:rsidR="00D64FB6" w:rsidRPr="00C4105B" w:rsidDel="00193C31">
          <w:rPr>
            <w:rFonts w:ascii="Arial" w:hAnsi="Arial" w:cs="Arial"/>
          </w:rPr>
          <w:delText xml:space="preserve">близько </w:delText>
        </w:r>
      </w:del>
      <w:ins w:id="816" w:author="Яна Ерина" w:date="2018-11-26T12:29:00Z">
        <w:r w:rsidR="00193C31" w:rsidRPr="00C4105B">
          <w:rPr>
            <w:rFonts w:ascii="Arial" w:hAnsi="Arial" w:cs="Arial"/>
          </w:rPr>
          <w:t xml:space="preserve">приблизно </w:t>
        </w:r>
      </w:ins>
      <w:r w:rsidR="00D64FB6" w:rsidRPr="00C4105B">
        <w:rPr>
          <w:rFonts w:ascii="Arial" w:hAnsi="Arial" w:cs="Arial"/>
        </w:rPr>
        <w:t>4,3 м</w:t>
      </w:r>
      <w:del w:id="817" w:author="Яна Ерина" w:date="2018-11-26T12:26:00Z">
        <w:r w:rsidR="00D64FB6" w:rsidRPr="00C4105B" w:rsidDel="00193C31">
          <w:rPr>
            <w:rFonts w:ascii="Arial" w:hAnsi="Arial" w:cs="Arial"/>
          </w:rPr>
          <w:delText>ільйонів</w:delText>
        </w:r>
      </w:del>
      <w:ins w:id="818" w:author="Яна Ерина" w:date="2018-11-26T12:26:00Z">
        <w:r w:rsidR="00193C31" w:rsidRPr="00C4105B">
          <w:rPr>
            <w:rFonts w:ascii="Arial" w:hAnsi="Arial" w:cs="Arial"/>
          </w:rPr>
          <w:t>лн</w:t>
        </w:r>
      </w:ins>
      <w:r w:rsidR="00D64FB6" w:rsidRPr="00C4105B">
        <w:rPr>
          <w:rFonts w:ascii="Arial" w:hAnsi="Arial" w:cs="Arial"/>
        </w:rPr>
        <w:t xml:space="preserve"> гривень. </w:t>
      </w:r>
      <w:del w:id="819" w:author="Яна Ерина" w:date="2018-11-26T12:29:00Z">
        <w:r w:rsidRPr="00C4105B" w:rsidDel="00193C31">
          <w:rPr>
            <w:rFonts w:ascii="Arial" w:hAnsi="Arial" w:cs="Arial"/>
          </w:rPr>
          <w:delText>Таким чином</w:delText>
        </w:r>
      </w:del>
      <w:ins w:id="820" w:author="Яна Ерина" w:date="2018-11-26T12:29:00Z">
        <w:r w:rsidR="00193C31" w:rsidRPr="00C4105B">
          <w:rPr>
            <w:rFonts w:ascii="Arial" w:hAnsi="Arial" w:cs="Arial"/>
          </w:rPr>
          <w:t>Отже</w:t>
        </w:r>
      </w:ins>
      <w:ins w:id="821" w:author="Яна Ерина" w:date="2018-11-26T17:31:00Z">
        <w:r w:rsidR="008F4C65" w:rsidRPr="00C4105B">
          <w:rPr>
            <w:rFonts w:ascii="Arial" w:hAnsi="Arial" w:cs="Arial"/>
          </w:rPr>
          <w:t>,</w:t>
        </w:r>
      </w:ins>
      <w:r w:rsidR="007B7C51" w:rsidRPr="00C4105B">
        <w:rPr>
          <w:rFonts w:ascii="Arial" w:hAnsi="Arial" w:cs="Arial"/>
        </w:rPr>
        <w:t xml:space="preserve"> </w:t>
      </w:r>
      <w:ins w:id="822" w:author="Яна Ерина" w:date="2018-11-26T18:24:00Z">
        <w:r w:rsidR="00677F38">
          <w:rPr>
            <w:rFonts w:ascii="Arial" w:hAnsi="Arial" w:cs="Arial"/>
            <w:lang w:val="en-US"/>
          </w:rPr>
          <w:t>EVORANK</w:t>
        </w:r>
      </w:ins>
      <w:del w:id="823" w:author="Яна Ерина" w:date="2018-11-26T18:23:00Z">
        <w:r w:rsidR="007B7C51" w:rsidRPr="00C4105B" w:rsidDel="00677F38">
          <w:rPr>
            <w:rFonts w:ascii="Arial" w:hAnsi="Arial" w:cs="Arial"/>
          </w:rPr>
          <w:delText>проект</w:delText>
        </w:r>
      </w:del>
      <w:r w:rsidR="007B7C51" w:rsidRPr="00C4105B">
        <w:rPr>
          <w:rFonts w:ascii="Arial" w:hAnsi="Arial" w:cs="Arial"/>
        </w:rPr>
        <w:t xml:space="preserve"> </w:t>
      </w:r>
      <w:r w:rsidR="00D64FB6" w:rsidRPr="00C4105B">
        <w:rPr>
          <w:rFonts w:ascii="Arial" w:hAnsi="Arial" w:cs="Arial"/>
        </w:rPr>
        <w:t xml:space="preserve">нерівномірно </w:t>
      </w:r>
      <w:r w:rsidR="007B7C51" w:rsidRPr="00C4105B">
        <w:rPr>
          <w:rFonts w:ascii="Arial" w:hAnsi="Arial" w:cs="Arial"/>
        </w:rPr>
        <w:t xml:space="preserve">охопив </w:t>
      </w:r>
      <w:ins w:id="824" w:author="Яна Ерина" w:date="2018-11-26T12:29:00Z">
        <w:r w:rsidR="00193C31" w:rsidRPr="00C4105B">
          <w:rPr>
            <w:rFonts w:ascii="Arial" w:hAnsi="Arial" w:cs="Arial"/>
          </w:rPr>
          <w:t>у</w:t>
        </w:r>
      </w:ins>
      <w:del w:id="825" w:author="Яна Ерина" w:date="2018-11-26T12:29:00Z">
        <w:r w:rsidRPr="00C4105B" w:rsidDel="00193C31">
          <w:rPr>
            <w:rFonts w:ascii="Arial" w:hAnsi="Arial" w:cs="Arial"/>
          </w:rPr>
          <w:delText>в</w:delText>
        </w:r>
      </w:del>
      <w:r w:rsidRPr="00C4105B">
        <w:rPr>
          <w:rFonts w:ascii="Arial" w:hAnsi="Arial" w:cs="Arial"/>
        </w:rPr>
        <w:t>сі райони Києва.</w:t>
      </w:r>
      <w:r w:rsidR="007528D5" w:rsidRPr="00C4105B">
        <w:rPr>
          <w:rFonts w:ascii="Arial" w:hAnsi="Arial" w:cs="Arial"/>
        </w:rPr>
        <w:t xml:space="preserve"> </w:t>
      </w:r>
      <w:r w:rsidRPr="00C4105B">
        <w:rPr>
          <w:rFonts w:ascii="Arial" w:hAnsi="Arial" w:cs="Arial"/>
        </w:rPr>
        <w:t>Ав</w:t>
      </w:r>
      <w:r w:rsidR="00714B43" w:rsidRPr="00C4105B">
        <w:rPr>
          <w:rFonts w:ascii="Arial" w:hAnsi="Arial" w:cs="Arial"/>
        </w:rPr>
        <w:t xml:space="preserve">тори проектів паралельно брали </w:t>
      </w:r>
      <w:r w:rsidRPr="00C4105B">
        <w:rPr>
          <w:rFonts w:ascii="Arial" w:hAnsi="Arial" w:cs="Arial"/>
        </w:rPr>
        <w:t xml:space="preserve">активну участь </w:t>
      </w:r>
      <w:ins w:id="826" w:author="Яна Ерина" w:date="2018-11-26T12:29:00Z">
        <w:r w:rsidR="00193C31" w:rsidRPr="00C4105B">
          <w:rPr>
            <w:rFonts w:ascii="Arial" w:hAnsi="Arial" w:cs="Arial"/>
          </w:rPr>
          <w:t>у</w:t>
        </w:r>
      </w:ins>
      <w:del w:id="827" w:author="Яна Ерина" w:date="2018-11-26T12:29:00Z">
        <w:r w:rsidRPr="00677F38" w:rsidDel="00193C31">
          <w:rPr>
            <w:rFonts w:ascii="Arial" w:hAnsi="Arial" w:cs="Arial"/>
          </w:rPr>
          <w:delText>в</w:delText>
        </w:r>
      </w:del>
      <w:r w:rsidRPr="00677F38">
        <w:rPr>
          <w:rFonts w:ascii="Arial" w:hAnsi="Arial" w:cs="Arial"/>
        </w:rPr>
        <w:t xml:space="preserve"> процесі Громадської бюджетно</w:t>
      </w:r>
      <w:r w:rsidR="0099468E" w:rsidRPr="00677F38">
        <w:rPr>
          <w:rFonts w:ascii="Arial" w:hAnsi="Arial" w:cs="Arial"/>
        </w:rPr>
        <w:t>ї</w:t>
      </w:r>
      <w:r w:rsidRPr="00677F38">
        <w:rPr>
          <w:rFonts w:ascii="Arial" w:hAnsi="Arial" w:cs="Arial"/>
        </w:rPr>
        <w:t xml:space="preserve"> компанії. </w:t>
      </w:r>
      <w:del w:id="828" w:author="Яна Ерина" w:date="2018-11-26T12:30:00Z">
        <w:r w:rsidR="00D64FB6" w:rsidRPr="00677F38" w:rsidDel="00193C31">
          <w:rPr>
            <w:rFonts w:ascii="Arial" w:hAnsi="Arial" w:cs="Arial"/>
          </w:rPr>
          <w:delText xml:space="preserve">Більшість </w:delText>
        </w:r>
      </w:del>
      <w:ins w:id="829" w:author="Яна Ерина" w:date="2018-11-26T12:30:00Z">
        <w:r w:rsidR="00193C31" w:rsidRPr="00677F38">
          <w:rPr>
            <w:rFonts w:ascii="Arial" w:hAnsi="Arial" w:cs="Arial"/>
          </w:rPr>
          <w:t xml:space="preserve">Здебільшого </w:t>
        </w:r>
      </w:ins>
      <w:r w:rsidR="00D64FB6" w:rsidRPr="00677F38">
        <w:rPr>
          <w:rFonts w:ascii="Arial" w:hAnsi="Arial" w:cs="Arial"/>
        </w:rPr>
        <w:t>співавтор</w:t>
      </w:r>
      <w:ins w:id="830" w:author="Яна Ерина" w:date="2018-11-26T12:30:00Z">
        <w:r w:rsidR="00193C31" w:rsidRPr="00677F38">
          <w:rPr>
            <w:rFonts w:ascii="Arial" w:hAnsi="Arial" w:cs="Arial"/>
          </w:rPr>
          <w:t>и</w:t>
        </w:r>
      </w:ins>
      <w:del w:id="831" w:author="Яна Ерина" w:date="2018-11-26T12:30:00Z">
        <w:r w:rsidR="00D64FB6" w:rsidRPr="00677F38" w:rsidDel="00193C31">
          <w:rPr>
            <w:rFonts w:ascii="Arial" w:hAnsi="Arial" w:cs="Arial"/>
          </w:rPr>
          <w:delText>ів</w:delText>
        </w:r>
      </w:del>
      <w:r w:rsidR="00D64FB6" w:rsidRPr="00677F38">
        <w:rPr>
          <w:rFonts w:ascii="Arial" w:hAnsi="Arial" w:cs="Arial"/>
        </w:rPr>
        <w:t xml:space="preserve"> EVORANK </w:t>
      </w:r>
      <w:r w:rsidRPr="00677F38">
        <w:rPr>
          <w:rFonts w:ascii="Arial" w:hAnsi="Arial" w:cs="Arial"/>
        </w:rPr>
        <w:t xml:space="preserve">стали членами </w:t>
      </w:r>
      <w:r w:rsidR="007B7C51" w:rsidRPr="00677F38">
        <w:rPr>
          <w:rFonts w:ascii="Arial" w:hAnsi="Arial" w:cs="Arial"/>
        </w:rPr>
        <w:t xml:space="preserve">Громадської </w:t>
      </w:r>
      <w:r w:rsidR="0099468E" w:rsidRPr="00677F38">
        <w:rPr>
          <w:rFonts w:ascii="Arial" w:hAnsi="Arial" w:cs="Arial"/>
        </w:rPr>
        <w:t>бюджетної комісії, яка</w:t>
      </w:r>
      <w:del w:id="832" w:author="Яна Ерина" w:date="2018-11-26T12:30:00Z">
        <w:r w:rsidR="0099468E" w:rsidRPr="00677F38" w:rsidDel="00193C31">
          <w:rPr>
            <w:rFonts w:ascii="Arial" w:hAnsi="Arial" w:cs="Arial"/>
          </w:rPr>
          <w:delText xml:space="preserve"> </w:delText>
        </w:r>
      </w:del>
      <w:r w:rsidRPr="00677F38">
        <w:rPr>
          <w:rFonts w:ascii="Arial" w:hAnsi="Arial" w:cs="Arial"/>
        </w:rPr>
        <w:t xml:space="preserve"> була сформована для залучення громадського сектору до всіх етапів </w:t>
      </w:r>
      <w:del w:id="833" w:author="Яна Ерина" w:date="2018-11-26T12:30:00Z">
        <w:r w:rsidRPr="00677F38" w:rsidDel="00193C31">
          <w:rPr>
            <w:rFonts w:ascii="Arial" w:hAnsi="Arial" w:cs="Arial"/>
          </w:rPr>
          <w:delText>від</w:delText>
        </w:r>
      </w:del>
      <w:ins w:id="834" w:author="Яна Ерина" w:date="2018-11-26T12:30:00Z">
        <w:r w:rsidR="00193C31" w:rsidRPr="00677F38">
          <w:rPr>
            <w:rFonts w:ascii="Arial" w:hAnsi="Arial" w:cs="Arial"/>
          </w:rPr>
          <w:t>до</w:t>
        </w:r>
      </w:ins>
      <w:r w:rsidRPr="00677F38">
        <w:rPr>
          <w:rFonts w:ascii="Arial" w:hAnsi="Arial" w:cs="Arial"/>
        </w:rPr>
        <w:t>бору проектів</w:t>
      </w:r>
      <w:r w:rsidR="00237A62" w:rsidRPr="00677F38">
        <w:rPr>
          <w:rFonts w:ascii="Arial" w:hAnsi="Arial" w:cs="Arial"/>
        </w:rPr>
        <w:t xml:space="preserve"> Громадського бюджету.</w:t>
      </w:r>
    </w:p>
    <w:p w:rsidR="0053588D" w:rsidRPr="007B5451" w:rsidRDefault="003505B9" w:rsidP="004E1B72">
      <w:pPr>
        <w:jc w:val="both"/>
        <w:rPr>
          <w:ins w:id="835" w:author="Яна Ерина" w:date="2018-11-26T15:17:00Z"/>
          <w:rFonts w:ascii="Arial" w:hAnsi="Arial" w:cs="Arial"/>
        </w:rPr>
      </w:pPr>
      <w:r w:rsidRPr="00677F38">
        <w:rPr>
          <w:rFonts w:ascii="Arial" w:hAnsi="Arial" w:cs="Arial"/>
        </w:rPr>
        <w:t xml:space="preserve">Серійність </w:t>
      </w:r>
      <w:r w:rsidR="00D37166" w:rsidRPr="00677F38">
        <w:rPr>
          <w:rFonts w:ascii="Arial" w:hAnsi="Arial" w:cs="Arial"/>
        </w:rPr>
        <w:t>проектів EV</w:t>
      </w:r>
      <w:r w:rsidR="009F0BA0" w:rsidRPr="00677F38">
        <w:rPr>
          <w:rFonts w:ascii="Arial" w:hAnsi="Arial" w:cs="Arial"/>
        </w:rPr>
        <w:t>O</w:t>
      </w:r>
      <w:r w:rsidR="00D37166" w:rsidRPr="00677F38">
        <w:rPr>
          <w:rFonts w:ascii="Arial" w:hAnsi="Arial" w:cs="Arial"/>
        </w:rPr>
        <w:t>RANK привернула увагу активістів, ав</w:t>
      </w:r>
      <w:r w:rsidR="004E1B72" w:rsidRPr="00677F38">
        <w:rPr>
          <w:rFonts w:ascii="Arial" w:hAnsi="Arial" w:cs="Arial"/>
        </w:rPr>
        <w:t>торів конкуруючих проектів</w:t>
      </w:r>
      <w:del w:id="836" w:author="Яна Ерина" w:date="2018-11-26T12:30:00Z">
        <w:r w:rsidR="004E1B72" w:rsidRPr="00677F38" w:rsidDel="00F802E3">
          <w:rPr>
            <w:rFonts w:ascii="Arial" w:hAnsi="Arial" w:cs="Arial"/>
          </w:rPr>
          <w:delText>,</w:delText>
        </w:r>
      </w:del>
      <w:r w:rsidR="004E1B72" w:rsidRPr="00677F38">
        <w:rPr>
          <w:rFonts w:ascii="Arial" w:hAnsi="Arial" w:cs="Arial"/>
        </w:rPr>
        <w:t xml:space="preserve"> та </w:t>
      </w:r>
      <w:r w:rsidR="00D37166" w:rsidRPr="00677F38">
        <w:rPr>
          <w:rFonts w:ascii="Arial" w:hAnsi="Arial" w:cs="Arial"/>
        </w:rPr>
        <w:t>журналістів</w:t>
      </w:r>
      <w:r w:rsidRPr="00677F38">
        <w:rPr>
          <w:rFonts w:ascii="Arial" w:hAnsi="Arial" w:cs="Arial"/>
        </w:rPr>
        <w:t>.</w:t>
      </w:r>
      <w:r w:rsidR="00D37166" w:rsidRPr="00677F38">
        <w:rPr>
          <w:rFonts w:ascii="Arial" w:hAnsi="Arial" w:cs="Arial"/>
        </w:rPr>
        <w:t xml:space="preserve"> </w:t>
      </w:r>
      <w:ins w:id="837" w:author="Яна Ерина" w:date="2018-11-26T12:30:00Z">
        <w:r w:rsidR="00F802E3" w:rsidRPr="00677F38">
          <w:rPr>
            <w:rFonts w:ascii="Arial" w:hAnsi="Arial" w:cs="Arial"/>
          </w:rPr>
          <w:t>У</w:t>
        </w:r>
      </w:ins>
      <w:del w:id="838" w:author="Яна Ерина" w:date="2018-11-26T12:30:00Z">
        <w:r w:rsidR="00A82E93" w:rsidRPr="00677F38" w:rsidDel="00F802E3">
          <w:rPr>
            <w:rFonts w:ascii="Arial" w:hAnsi="Arial" w:cs="Arial"/>
          </w:rPr>
          <w:delText>В</w:delText>
        </w:r>
      </w:del>
      <w:r w:rsidR="00A82E93" w:rsidRPr="002F4C88">
        <w:rPr>
          <w:rFonts w:ascii="Arial" w:hAnsi="Arial" w:cs="Arial"/>
        </w:rPr>
        <w:t>сі</w:t>
      </w:r>
      <w:r w:rsidR="00440B13" w:rsidRPr="002F4C88">
        <w:rPr>
          <w:rFonts w:ascii="Arial" w:hAnsi="Arial" w:cs="Arial"/>
        </w:rPr>
        <w:t xml:space="preserve"> можливі</w:t>
      </w:r>
      <w:r w:rsidR="00A82E93" w:rsidRPr="002F4C88">
        <w:rPr>
          <w:rFonts w:ascii="Arial" w:hAnsi="Arial" w:cs="Arial"/>
        </w:rPr>
        <w:t xml:space="preserve"> нюанси </w:t>
      </w:r>
      <w:r w:rsidR="00D64FB6" w:rsidRPr="002F4C88">
        <w:rPr>
          <w:rFonts w:ascii="Arial" w:hAnsi="Arial" w:cs="Arial"/>
        </w:rPr>
        <w:t xml:space="preserve">процедури </w:t>
      </w:r>
      <w:del w:id="839" w:author="Яна Ерина" w:date="2018-11-26T17:30:00Z">
        <w:r w:rsidR="00D64FB6" w:rsidRPr="002F4C88" w:rsidDel="008F4C65">
          <w:rPr>
            <w:rFonts w:ascii="Arial" w:hAnsi="Arial" w:cs="Arial"/>
          </w:rPr>
          <w:delText>ві</w:delText>
        </w:r>
      </w:del>
      <w:r w:rsidR="00D64FB6" w:rsidRPr="002F4C88">
        <w:rPr>
          <w:rFonts w:ascii="Arial" w:hAnsi="Arial" w:cs="Arial"/>
        </w:rPr>
        <w:t>д</w:t>
      </w:r>
      <w:ins w:id="840" w:author="Яна Ерина" w:date="2018-11-26T17:30:00Z">
        <w:r w:rsidR="008F4C65" w:rsidRPr="002F4C88">
          <w:rPr>
            <w:rFonts w:ascii="Arial" w:hAnsi="Arial" w:cs="Arial"/>
          </w:rPr>
          <w:t>о</w:t>
        </w:r>
      </w:ins>
      <w:r w:rsidR="00D64FB6" w:rsidRPr="002F4C88">
        <w:rPr>
          <w:rFonts w:ascii="Arial" w:hAnsi="Arial" w:cs="Arial"/>
        </w:rPr>
        <w:t>б</w:t>
      </w:r>
      <w:r w:rsidR="00440B13" w:rsidRPr="002F4C88">
        <w:rPr>
          <w:rFonts w:ascii="Arial" w:hAnsi="Arial" w:cs="Arial"/>
        </w:rPr>
        <w:t xml:space="preserve">ору </w:t>
      </w:r>
      <w:r w:rsidR="00A82E93" w:rsidRPr="002F4C88">
        <w:rPr>
          <w:rFonts w:ascii="Arial" w:hAnsi="Arial" w:cs="Arial"/>
        </w:rPr>
        <w:t xml:space="preserve">проектів EVORANK описані в статті </w:t>
      </w:r>
      <w:ins w:id="841" w:author="Яна Ерина" w:date="2018-11-26T15:16:00Z">
        <w:r w:rsidR="0053588D" w:rsidRPr="007B5451">
          <w:rPr>
            <w:rFonts w:ascii="Arial" w:hAnsi="Arial" w:cs="Arial"/>
            <w:rPrChange w:id="842" w:author="Яна Ерина" w:date="2018-11-26T17:39:00Z">
              <w:rPr>
                <w:rFonts w:ascii="Arial" w:hAnsi="Arial" w:cs="Arial"/>
                <w:lang w:val="ru-RU"/>
              </w:rPr>
            </w:rPrChange>
          </w:rPr>
          <w:t>інтернет-видання «</w:t>
        </w:r>
      </w:ins>
      <w:proofErr w:type="spellStart"/>
      <w:r w:rsidR="00440B13" w:rsidRPr="007B5451">
        <w:rPr>
          <w:rFonts w:ascii="Arial" w:hAnsi="Arial" w:cs="Arial"/>
        </w:rPr>
        <w:t>КиевВласть</w:t>
      </w:r>
      <w:proofErr w:type="spellEnd"/>
      <w:ins w:id="843" w:author="Яна Ерина" w:date="2018-11-26T15:16:00Z">
        <w:r w:rsidR="0053588D" w:rsidRPr="007B5451">
          <w:rPr>
            <w:rFonts w:ascii="Arial" w:hAnsi="Arial" w:cs="Arial"/>
            <w:rPrChange w:id="844" w:author="Яна Ерина" w:date="2018-11-26T17:39:00Z">
              <w:rPr>
                <w:rFonts w:ascii="Arial" w:hAnsi="Arial" w:cs="Arial"/>
                <w:lang w:val="ru-RU"/>
              </w:rPr>
            </w:rPrChange>
          </w:rPr>
          <w:t>»</w:t>
        </w:r>
      </w:ins>
      <w:r w:rsidR="00237A62" w:rsidRPr="007B5451">
        <w:rPr>
          <w:rFonts w:ascii="Arial" w:hAnsi="Arial" w:cs="Arial"/>
        </w:rPr>
        <w:t>.</w:t>
      </w:r>
    </w:p>
    <w:p w:rsidR="004E1B72" w:rsidRPr="007B5451" w:rsidRDefault="00237A62" w:rsidP="004E1B72">
      <w:pPr>
        <w:jc w:val="both"/>
        <w:rPr>
          <w:rFonts w:ascii="Arial" w:hAnsi="Arial" w:cs="Arial"/>
        </w:rPr>
      </w:pPr>
      <w:del w:id="845" w:author="Яна Ерина" w:date="2018-11-26T15:17:00Z">
        <w:r w:rsidRPr="007B5451" w:rsidDel="0053588D">
          <w:rPr>
            <w:rFonts w:ascii="Arial" w:hAnsi="Arial" w:cs="Arial"/>
          </w:rPr>
          <w:lastRenderedPageBreak/>
          <w:delText xml:space="preserve"> </w:delText>
        </w:r>
      </w:del>
      <w:r w:rsidR="004E1B72" w:rsidRPr="00677F38">
        <w:rPr>
          <w:rFonts w:ascii="Arial" w:hAnsi="Arial" w:cs="Arial"/>
        </w:rPr>
        <w:t>[</w:t>
      </w:r>
      <w:r w:rsidR="002F4C88" w:rsidRPr="007B5451">
        <w:fldChar w:fldCharType="begin"/>
      </w:r>
      <w:r w:rsidR="002F4C88" w:rsidRPr="007B5451">
        <w:rPr>
          <w:rPrChange w:id="846" w:author="Яна Ерина" w:date="2018-11-26T17:39:00Z">
            <w:rPr/>
          </w:rPrChange>
        </w:rPr>
        <w:instrText xml:space="preserve"> HYPERLINK "http://kievvlast.com.ua/text/polnyj-evorank-svyshe-7-mln-iz-obshhestvennogo-byudzheta-kieva-v-2019-godu-potratyat-na-odnotipnyj-proekt-deputatskih-pomoshhnikov" </w:instrText>
      </w:r>
      <w:r w:rsidR="002F4C88" w:rsidRPr="007B5451">
        <w:rPr>
          <w:rPrChange w:id="847" w:author="Яна Ерина" w:date="2018-11-26T17:39:00Z">
            <w:rPr/>
          </w:rPrChange>
        </w:rPr>
        <w:fldChar w:fldCharType="separate"/>
      </w:r>
      <w:r w:rsidR="004E1B72" w:rsidRPr="007B5451">
        <w:rPr>
          <w:rStyle w:val="a4"/>
          <w:rFonts w:ascii="Arial" w:hAnsi="Arial" w:cs="Arial"/>
        </w:rPr>
        <w:t>http://kievvlast.com.ua/text/polnyj-evorank-svyshe-7-mln-iz-obshhestvennogo-byudzh</w:t>
      </w:r>
      <w:r w:rsidR="004E1B72" w:rsidRPr="00677F38">
        <w:rPr>
          <w:rStyle w:val="a4"/>
          <w:rFonts w:ascii="Arial" w:hAnsi="Arial" w:cs="Arial"/>
        </w:rPr>
        <w:t>eta-kieva-v-2019-godu-potratyat-na-odnotipnyj-proekt-deputatskih-pomoshhnikov</w:t>
      </w:r>
      <w:r w:rsidR="002F4C88" w:rsidRPr="007B5451">
        <w:rPr>
          <w:rStyle w:val="a4"/>
          <w:rFonts w:ascii="Arial" w:hAnsi="Arial" w:cs="Arial"/>
        </w:rPr>
        <w:fldChar w:fldCharType="end"/>
      </w:r>
      <w:r w:rsidR="004E1B72" w:rsidRPr="007B5451">
        <w:rPr>
          <w:rFonts w:ascii="Arial" w:hAnsi="Arial" w:cs="Arial"/>
        </w:rPr>
        <w:t>]</w:t>
      </w:r>
    </w:p>
    <w:p w:rsidR="00D64FB6" w:rsidRPr="007B5451" w:rsidRDefault="00A82E93" w:rsidP="001C46B5">
      <w:pPr>
        <w:jc w:val="both"/>
        <w:rPr>
          <w:rFonts w:ascii="Arial" w:hAnsi="Arial" w:cs="Arial"/>
          <w:rPrChange w:id="848" w:author="Яна Ерина" w:date="2018-11-26T17:39:00Z">
            <w:rPr>
              <w:rFonts w:ascii="Arial" w:hAnsi="Arial" w:cs="Arial"/>
            </w:rPr>
          </w:rPrChange>
        </w:rPr>
      </w:pPr>
      <w:r w:rsidRPr="00677F38">
        <w:rPr>
          <w:rFonts w:ascii="Arial" w:hAnsi="Arial" w:cs="Arial"/>
        </w:rPr>
        <w:t xml:space="preserve">Стаття була видалена зі сторінки </w:t>
      </w:r>
      <w:ins w:id="849" w:author="Яна Ерина" w:date="2018-11-26T12:31:00Z">
        <w:r w:rsidR="00F802E3" w:rsidRPr="00677F38">
          <w:rPr>
            <w:rFonts w:ascii="Arial" w:hAnsi="Arial" w:cs="Arial"/>
          </w:rPr>
          <w:t>«</w:t>
        </w:r>
      </w:ins>
      <w:del w:id="850" w:author="Яна Ерина" w:date="2018-11-26T12:31:00Z">
        <w:r w:rsidRPr="00677F38" w:rsidDel="00F802E3">
          <w:rPr>
            <w:rFonts w:ascii="Arial" w:hAnsi="Arial" w:cs="Arial"/>
          </w:rPr>
          <w:delText>“</w:delText>
        </w:r>
      </w:del>
      <w:r w:rsidR="00237A62" w:rsidRPr="00677F38">
        <w:rPr>
          <w:rFonts w:ascii="Arial" w:hAnsi="Arial" w:cs="Arial"/>
        </w:rPr>
        <w:t>Громадський бюджет</w:t>
      </w:r>
      <w:r w:rsidRPr="00677F38">
        <w:rPr>
          <w:rFonts w:ascii="Arial" w:hAnsi="Arial" w:cs="Arial"/>
        </w:rPr>
        <w:t>.</w:t>
      </w:r>
      <w:ins w:id="851" w:author="Яна Ерина" w:date="2018-11-26T12:31:00Z">
        <w:r w:rsidR="00F802E3" w:rsidRPr="00677F38">
          <w:rPr>
            <w:rFonts w:ascii="Arial" w:hAnsi="Arial" w:cs="Arial"/>
          </w:rPr>
          <w:t xml:space="preserve"> </w:t>
        </w:r>
      </w:ins>
      <w:r w:rsidRPr="00677F38">
        <w:rPr>
          <w:rFonts w:ascii="Arial" w:hAnsi="Arial" w:cs="Arial"/>
        </w:rPr>
        <w:t>Спільно</w:t>
      </w:r>
      <w:ins w:id="852" w:author="Яна Ерина" w:date="2018-11-26T12:31:00Z">
        <w:r w:rsidR="00F802E3" w:rsidRPr="00677F38">
          <w:rPr>
            <w:rFonts w:ascii="Arial" w:hAnsi="Arial" w:cs="Arial"/>
          </w:rPr>
          <w:t>»</w:t>
        </w:r>
      </w:ins>
      <w:del w:id="853" w:author="Яна Ерина" w:date="2018-11-26T12:31:00Z">
        <w:r w:rsidRPr="00677F38" w:rsidDel="00F802E3">
          <w:rPr>
            <w:rFonts w:ascii="Arial" w:hAnsi="Arial" w:cs="Arial"/>
          </w:rPr>
          <w:delText>”,</w:delText>
        </w:r>
      </w:del>
      <w:r w:rsidR="00237A62" w:rsidRPr="00677F38">
        <w:rPr>
          <w:rFonts w:ascii="Arial" w:hAnsi="Arial" w:cs="Arial"/>
        </w:rPr>
        <w:t xml:space="preserve"> без пояснень </w:t>
      </w:r>
      <w:r w:rsidR="001319EC" w:rsidRPr="00677F38">
        <w:rPr>
          <w:rFonts w:ascii="Arial" w:hAnsi="Arial" w:cs="Arial"/>
        </w:rPr>
        <w:t>модераторів</w:t>
      </w:r>
      <w:r w:rsidR="00D64FB6" w:rsidRPr="00677F38">
        <w:rPr>
          <w:rFonts w:ascii="Arial" w:hAnsi="Arial" w:cs="Arial"/>
        </w:rPr>
        <w:t xml:space="preserve"> спільноти, </w:t>
      </w:r>
      <w:r w:rsidR="00D64FB6" w:rsidRPr="00677F38">
        <w:rPr>
          <w:rFonts w:ascii="Arial" w:hAnsi="Arial" w:cs="Arial"/>
          <w:highlight w:val="lightGray"/>
        </w:rPr>
        <w:t>серед яких є</w:t>
      </w:r>
      <w:r w:rsidR="001319EC" w:rsidRPr="007B5451">
        <w:rPr>
          <w:rFonts w:ascii="Arial" w:hAnsi="Arial" w:cs="Arial"/>
          <w:highlight w:val="lightGray"/>
          <w:rPrChange w:id="854" w:author="Яна Ерина" w:date="2018-11-26T17:39:00Z">
            <w:rPr>
              <w:rFonts w:ascii="Arial" w:hAnsi="Arial" w:cs="Arial"/>
              <w:highlight w:val="lightGray"/>
            </w:rPr>
          </w:rPrChange>
        </w:rPr>
        <w:t xml:space="preserve"> і</w:t>
      </w:r>
      <w:r w:rsidR="00D64FB6" w:rsidRPr="007B5451">
        <w:rPr>
          <w:rFonts w:ascii="Arial" w:hAnsi="Arial" w:cs="Arial"/>
          <w:highlight w:val="lightGray"/>
          <w:rPrChange w:id="855" w:author="Яна Ерина" w:date="2018-11-26T17:39:00Z">
            <w:rPr>
              <w:rFonts w:ascii="Arial" w:hAnsi="Arial" w:cs="Arial"/>
              <w:highlight w:val="lightGray"/>
            </w:rPr>
          </w:rPrChange>
        </w:rPr>
        <w:t xml:space="preserve"> представники</w:t>
      </w:r>
      <w:r w:rsidRPr="007B5451">
        <w:rPr>
          <w:rFonts w:ascii="Arial" w:hAnsi="Arial" w:cs="Arial"/>
          <w:highlight w:val="lightGray"/>
          <w:rPrChange w:id="856" w:author="Яна Ерина" w:date="2018-11-26T17:39:00Z">
            <w:rPr>
              <w:rFonts w:ascii="Arial" w:hAnsi="Arial" w:cs="Arial"/>
              <w:highlight w:val="lightGray"/>
            </w:rPr>
          </w:rPrChange>
        </w:rPr>
        <w:t xml:space="preserve"> </w:t>
      </w:r>
      <w:r w:rsidR="004E1B72" w:rsidRPr="007B5451">
        <w:rPr>
          <w:rFonts w:ascii="Arial" w:hAnsi="Arial" w:cs="Arial"/>
          <w:highlight w:val="lightGray"/>
          <w:rPrChange w:id="857" w:author="Яна Ерина" w:date="2018-11-26T17:39:00Z">
            <w:rPr>
              <w:rFonts w:ascii="Arial" w:hAnsi="Arial" w:cs="Arial"/>
              <w:highlight w:val="lightGray"/>
            </w:rPr>
          </w:rPrChange>
        </w:rPr>
        <w:t>самого проекту</w:t>
      </w:r>
      <w:r w:rsidR="004E1B72" w:rsidRPr="007B5451">
        <w:rPr>
          <w:rFonts w:ascii="Arial" w:hAnsi="Arial" w:cs="Arial"/>
          <w:rPrChange w:id="858" w:author="Яна Ерина" w:date="2018-11-26T17:39:00Z">
            <w:rPr>
              <w:rFonts w:ascii="Arial" w:hAnsi="Arial" w:cs="Arial"/>
            </w:rPr>
          </w:rPrChange>
        </w:rPr>
        <w:t xml:space="preserve">. </w:t>
      </w:r>
    </w:p>
    <w:p w:rsidR="00237A62" w:rsidRPr="002F4C88" w:rsidRDefault="00F802E3" w:rsidP="001C46B5">
      <w:pPr>
        <w:jc w:val="both"/>
        <w:rPr>
          <w:rFonts w:ascii="Arial" w:hAnsi="Arial" w:cs="Arial"/>
        </w:rPr>
      </w:pPr>
      <w:ins w:id="859" w:author="Яна Ерина" w:date="2018-11-26T12:31:00Z">
        <w:r w:rsidRPr="007B5451">
          <w:rPr>
            <w:rFonts w:ascii="Arial" w:hAnsi="Arial" w:cs="Arial"/>
            <w:rPrChange w:id="860" w:author="Яна Ерина" w:date="2018-11-26T17:39:00Z">
              <w:rPr>
                <w:rFonts w:ascii="Arial" w:hAnsi="Arial" w:cs="Arial"/>
              </w:rPr>
            </w:rPrChange>
          </w:rPr>
          <w:t>У</w:t>
        </w:r>
      </w:ins>
      <w:del w:id="861" w:author="Яна Ерина" w:date="2018-11-26T12:31:00Z">
        <w:r w:rsidR="00237A62" w:rsidRPr="007B5451" w:rsidDel="00F802E3">
          <w:rPr>
            <w:rFonts w:ascii="Arial" w:hAnsi="Arial" w:cs="Arial"/>
            <w:rPrChange w:id="862" w:author="Яна Ерина" w:date="2018-11-26T17:39:00Z">
              <w:rPr>
                <w:rFonts w:ascii="Arial" w:hAnsi="Arial" w:cs="Arial"/>
              </w:rPr>
            </w:rPrChange>
          </w:rPr>
          <w:delText>В</w:delText>
        </w:r>
      </w:del>
      <w:r w:rsidR="00237A62" w:rsidRPr="007B5451">
        <w:rPr>
          <w:rFonts w:ascii="Arial" w:hAnsi="Arial" w:cs="Arial"/>
          <w:rPrChange w:id="863" w:author="Яна Ерина" w:date="2018-11-26T17:39:00Z">
            <w:rPr>
              <w:rFonts w:ascii="Arial" w:hAnsi="Arial" w:cs="Arial"/>
            </w:rPr>
          </w:rPrChange>
        </w:rPr>
        <w:t xml:space="preserve"> статті </w:t>
      </w:r>
      <w:r w:rsidR="007170AA" w:rsidRPr="007B5451">
        <w:rPr>
          <w:rFonts w:ascii="Arial" w:hAnsi="Arial" w:cs="Arial"/>
          <w:rPrChange w:id="864" w:author="Яна Ерина" w:date="2018-11-26T17:39:00Z">
            <w:rPr>
              <w:rFonts w:ascii="Arial" w:hAnsi="Arial" w:cs="Arial"/>
            </w:rPr>
          </w:rPrChange>
        </w:rPr>
        <w:t>опис</w:t>
      </w:r>
      <w:ins w:id="865" w:author="Яна Ерина" w:date="2018-11-26T18:26:00Z">
        <w:r w:rsidR="00677F38">
          <w:rPr>
            <w:rFonts w:ascii="Arial" w:hAnsi="Arial" w:cs="Arial"/>
          </w:rPr>
          <w:t>ано</w:t>
        </w:r>
      </w:ins>
      <w:del w:id="866" w:author="Яна Ерина" w:date="2018-11-26T18:26:00Z">
        <w:r w:rsidR="007170AA" w:rsidRPr="00677F38" w:rsidDel="00677F38">
          <w:rPr>
            <w:rFonts w:ascii="Arial" w:hAnsi="Arial" w:cs="Arial"/>
          </w:rPr>
          <w:delText>ують</w:delText>
        </w:r>
      </w:del>
      <w:r w:rsidR="007170AA" w:rsidRPr="00677F38">
        <w:rPr>
          <w:rFonts w:ascii="Arial" w:hAnsi="Arial" w:cs="Arial"/>
        </w:rPr>
        <w:t xml:space="preserve"> </w:t>
      </w:r>
      <w:del w:id="867" w:author="Яна Ерина" w:date="2018-11-26T12:31:00Z">
        <w:r w:rsidR="007170AA" w:rsidRPr="00677F38" w:rsidDel="00F802E3">
          <w:rPr>
            <w:rFonts w:ascii="Arial" w:hAnsi="Arial" w:cs="Arial"/>
          </w:rPr>
          <w:delText>ряд</w:delText>
        </w:r>
        <w:r w:rsidR="00237A62" w:rsidRPr="00677F38" w:rsidDel="00F802E3">
          <w:rPr>
            <w:rFonts w:ascii="Arial" w:hAnsi="Arial" w:cs="Arial"/>
          </w:rPr>
          <w:delText xml:space="preserve"> </w:delText>
        </w:r>
      </w:del>
      <w:ins w:id="868" w:author="Яна Ерина" w:date="2018-11-26T12:31:00Z">
        <w:r w:rsidRPr="00677F38">
          <w:rPr>
            <w:rFonts w:ascii="Arial" w:hAnsi="Arial" w:cs="Arial"/>
          </w:rPr>
          <w:t xml:space="preserve">низку </w:t>
        </w:r>
      </w:ins>
      <w:r w:rsidR="00237A62" w:rsidRPr="00677F38">
        <w:rPr>
          <w:rFonts w:ascii="Arial" w:hAnsi="Arial" w:cs="Arial"/>
        </w:rPr>
        <w:t>серйозних порушень</w:t>
      </w:r>
      <w:r w:rsidR="007170AA" w:rsidRPr="00677F38">
        <w:rPr>
          <w:rFonts w:ascii="Arial" w:hAnsi="Arial" w:cs="Arial"/>
        </w:rPr>
        <w:t xml:space="preserve"> </w:t>
      </w:r>
      <w:del w:id="869" w:author="Яна Ерина" w:date="2018-11-26T12:31:00Z">
        <w:r w:rsidR="007170AA" w:rsidRPr="00677F38" w:rsidDel="00F802E3">
          <w:rPr>
            <w:rFonts w:ascii="Arial" w:hAnsi="Arial" w:cs="Arial"/>
          </w:rPr>
          <w:delText xml:space="preserve">відбору </w:delText>
        </w:r>
      </w:del>
      <w:ins w:id="870" w:author="Яна Ерина" w:date="2018-11-26T12:31:00Z">
        <w:r w:rsidRPr="00677F38">
          <w:rPr>
            <w:rFonts w:ascii="Arial" w:hAnsi="Arial" w:cs="Arial"/>
          </w:rPr>
          <w:t xml:space="preserve">добору </w:t>
        </w:r>
      </w:ins>
      <w:r w:rsidR="007170AA" w:rsidRPr="00677F38">
        <w:rPr>
          <w:rFonts w:ascii="Arial" w:hAnsi="Arial" w:cs="Arial"/>
        </w:rPr>
        <w:t>до голосування проектів EVORA</w:t>
      </w:r>
      <w:r w:rsidR="00067F2D" w:rsidRPr="007B5451">
        <w:rPr>
          <w:rFonts w:ascii="Arial" w:hAnsi="Arial" w:cs="Arial"/>
          <w:rPrChange w:id="871" w:author="Яна Ерина" w:date="2018-11-26T17:39:00Z">
            <w:rPr>
              <w:rFonts w:ascii="Arial" w:hAnsi="Arial" w:cs="Arial"/>
              <w:lang w:val="en-US"/>
            </w:rPr>
          </w:rPrChange>
        </w:rPr>
        <w:t>N</w:t>
      </w:r>
      <w:r w:rsidR="007170AA" w:rsidRPr="007B5451">
        <w:rPr>
          <w:rFonts w:ascii="Arial" w:hAnsi="Arial" w:cs="Arial"/>
        </w:rPr>
        <w:t>K</w:t>
      </w:r>
      <w:r w:rsidR="00237A62" w:rsidRPr="007B5451">
        <w:rPr>
          <w:rFonts w:ascii="Arial" w:hAnsi="Arial" w:cs="Arial"/>
        </w:rPr>
        <w:t xml:space="preserve">: </w:t>
      </w:r>
      <w:del w:id="872" w:author="Яна Ерина" w:date="2018-11-26T12:54:00Z">
        <w:r w:rsidR="007170AA" w:rsidRPr="00677F38" w:rsidDel="00DE6E67">
          <w:rPr>
            <w:rFonts w:ascii="Arial" w:hAnsi="Arial" w:cs="Arial"/>
          </w:rPr>
          <w:delText>відсутність</w:delText>
        </w:r>
      </w:del>
      <w:ins w:id="873" w:author="Яна Ерина" w:date="2018-11-26T12:54:00Z">
        <w:r w:rsidR="00DE6E67" w:rsidRPr="00677F38">
          <w:rPr>
            <w:rFonts w:ascii="Arial" w:hAnsi="Arial" w:cs="Arial"/>
          </w:rPr>
          <w:t>брак</w:t>
        </w:r>
      </w:ins>
      <w:r w:rsidR="00440B13" w:rsidRPr="00677F38">
        <w:rPr>
          <w:rFonts w:ascii="Arial" w:hAnsi="Arial" w:cs="Arial"/>
        </w:rPr>
        <w:t xml:space="preserve"> гарантійних листів від шкіл;</w:t>
      </w:r>
      <w:r w:rsidR="0099468E" w:rsidRPr="00677F38">
        <w:rPr>
          <w:rFonts w:ascii="Arial" w:hAnsi="Arial" w:cs="Arial"/>
        </w:rPr>
        <w:t xml:space="preserve"> прийняття</w:t>
      </w:r>
      <w:r w:rsidR="003505B9" w:rsidRPr="00677F38">
        <w:rPr>
          <w:rFonts w:ascii="Arial" w:hAnsi="Arial" w:cs="Arial"/>
        </w:rPr>
        <w:t xml:space="preserve"> проектів </w:t>
      </w:r>
      <w:ins w:id="874" w:author="Яна Ерина" w:date="2018-11-26T12:32:00Z">
        <w:r w:rsidRPr="00677F38">
          <w:rPr>
            <w:rFonts w:ascii="Arial" w:hAnsi="Arial" w:cs="Arial"/>
          </w:rPr>
          <w:t>і</w:t>
        </w:r>
      </w:ins>
      <w:r w:rsidR="003505B9" w:rsidRPr="00677F38">
        <w:rPr>
          <w:rFonts w:ascii="Arial" w:hAnsi="Arial" w:cs="Arial"/>
        </w:rPr>
        <w:t>з негативним висновком</w:t>
      </w:r>
      <w:r w:rsidR="00440B13" w:rsidRPr="00677F38">
        <w:rPr>
          <w:rFonts w:ascii="Arial" w:hAnsi="Arial" w:cs="Arial"/>
        </w:rPr>
        <w:t xml:space="preserve"> </w:t>
      </w:r>
      <w:ins w:id="875" w:author="Яна Ерина" w:date="2018-11-26T12:32:00Z">
        <w:r w:rsidRPr="00677F38">
          <w:rPr>
            <w:rFonts w:ascii="Arial" w:hAnsi="Arial" w:cs="Arial"/>
          </w:rPr>
          <w:t>м</w:t>
        </w:r>
      </w:ins>
      <w:del w:id="876" w:author="Яна Ерина" w:date="2018-11-26T12:32:00Z">
        <w:r w:rsidR="00440B13" w:rsidRPr="00677F38" w:rsidDel="00F802E3">
          <w:rPr>
            <w:rFonts w:ascii="Arial" w:hAnsi="Arial" w:cs="Arial"/>
          </w:rPr>
          <w:delText>М</w:delText>
        </w:r>
      </w:del>
      <w:r w:rsidR="00A82E93" w:rsidRPr="00677F38">
        <w:rPr>
          <w:rFonts w:ascii="Arial" w:hAnsi="Arial" w:cs="Arial"/>
        </w:rPr>
        <w:t>іських</w:t>
      </w:r>
      <w:r w:rsidR="00440B13" w:rsidRPr="00677F38">
        <w:rPr>
          <w:rFonts w:ascii="Arial" w:hAnsi="Arial" w:cs="Arial"/>
        </w:rPr>
        <w:t xml:space="preserve"> робочих груп</w:t>
      </w:r>
      <w:r w:rsidR="0099468E" w:rsidRPr="00677F38">
        <w:rPr>
          <w:rFonts w:ascii="Arial" w:hAnsi="Arial" w:cs="Arial"/>
        </w:rPr>
        <w:t xml:space="preserve"> </w:t>
      </w:r>
      <w:r w:rsidR="007170AA" w:rsidRPr="00677F38">
        <w:rPr>
          <w:rFonts w:ascii="Arial" w:hAnsi="Arial" w:cs="Arial"/>
        </w:rPr>
        <w:t xml:space="preserve">до наступного етапу голосування </w:t>
      </w:r>
      <w:r w:rsidR="0099468E" w:rsidRPr="00677F38">
        <w:rPr>
          <w:rFonts w:ascii="Arial" w:hAnsi="Arial" w:cs="Arial"/>
        </w:rPr>
        <w:t>на засіданнях Громадської бюджетної комісії</w:t>
      </w:r>
      <w:r w:rsidR="00440B13" w:rsidRPr="00677F38">
        <w:rPr>
          <w:rFonts w:ascii="Arial" w:hAnsi="Arial" w:cs="Arial"/>
        </w:rPr>
        <w:t>;</w:t>
      </w:r>
      <w:r w:rsidR="003505B9" w:rsidRPr="00677F38">
        <w:rPr>
          <w:rFonts w:ascii="Arial" w:hAnsi="Arial" w:cs="Arial"/>
        </w:rPr>
        <w:t xml:space="preserve"> </w:t>
      </w:r>
      <w:ins w:id="877" w:author="Яна Ерина" w:date="2018-11-26T18:27:00Z">
        <w:r w:rsidR="00677F38">
          <w:rPr>
            <w:rFonts w:ascii="Arial" w:hAnsi="Arial" w:cs="Arial"/>
          </w:rPr>
          <w:t>ві</w:t>
        </w:r>
        <w:bookmarkStart w:id="878" w:name="_GoBack"/>
        <w:bookmarkEnd w:id="878"/>
        <w:r w:rsidR="00677F38">
          <w:rPr>
            <w:rFonts w:ascii="Arial" w:hAnsi="Arial" w:cs="Arial"/>
          </w:rPr>
          <w:t xml:space="preserve">дсутність </w:t>
        </w:r>
      </w:ins>
      <w:del w:id="879" w:author="Яна Ерина" w:date="2018-11-26T18:27:00Z">
        <w:r w:rsidR="003505B9" w:rsidRPr="00677F38" w:rsidDel="00677F38">
          <w:rPr>
            <w:rFonts w:ascii="Arial" w:hAnsi="Arial" w:cs="Arial"/>
          </w:rPr>
          <w:delText>не</w:delText>
        </w:r>
      </w:del>
      <w:r w:rsidR="007170AA" w:rsidRPr="00677F38">
        <w:rPr>
          <w:rFonts w:ascii="Arial" w:hAnsi="Arial" w:cs="Arial"/>
        </w:rPr>
        <w:t>детальн</w:t>
      </w:r>
      <w:ins w:id="880" w:author="Яна Ерина" w:date="2018-11-26T18:27:00Z">
        <w:r w:rsidR="00677F38">
          <w:rPr>
            <w:rFonts w:ascii="Arial" w:hAnsi="Arial" w:cs="Arial"/>
          </w:rPr>
          <w:t>ого</w:t>
        </w:r>
      </w:ins>
      <w:del w:id="881" w:author="Яна Ерина" w:date="2018-11-26T18:27:00Z">
        <w:r w:rsidR="007170AA" w:rsidRPr="00677F38" w:rsidDel="00677F38">
          <w:rPr>
            <w:rFonts w:ascii="Arial" w:hAnsi="Arial" w:cs="Arial"/>
          </w:rPr>
          <w:delText>ий</w:delText>
        </w:r>
      </w:del>
      <w:r w:rsidR="003505B9" w:rsidRPr="00677F38">
        <w:rPr>
          <w:rFonts w:ascii="Arial" w:hAnsi="Arial" w:cs="Arial"/>
        </w:rPr>
        <w:t xml:space="preserve"> бюджет</w:t>
      </w:r>
      <w:ins w:id="882" w:author="Яна Ерина" w:date="2018-11-26T18:27:00Z">
        <w:r w:rsidR="00677F38">
          <w:rPr>
            <w:rFonts w:ascii="Arial" w:hAnsi="Arial" w:cs="Arial"/>
          </w:rPr>
          <w:t>у</w:t>
        </w:r>
      </w:ins>
      <w:r w:rsidR="003505B9" w:rsidRPr="00677F38">
        <w:rPr>
          <w:rFonts w:ascii="Arial" w:hAnsi="Arial" w:cs="Arial"/>
        </w:rPr>
        <w:t xml:space="preserve"> проектів</w:t>
      </w:r>
      <w:r w:rsidR="00A82E93" w:rsidRPr="00677F38">
        <w:rPr>
          <w:rFonts w:ascii="Arial" w:hAnsi="Arial" w:cs="Arial"/>
        </w:rPr>
        <w:t>,</w:t>
      </w:r>
      <w:r w:rsidR="009F0BA0" w:rsidRPr="00677F38">
        <w:rPr>
          <w:rFonts w:ascii="Arial" w:hAnsi="Arial" w:cs="Arial"/>
        </w:rPr>
        <w:t xml:space="preserve"> </w:t>
      </w:r>
      <w:r w:rsidR="00A82E93" w:rsidRPr="00677F38">
        <w:rPr>
          <w:rFonts w:ascii="Arial" w:hAnsi="Arial" w:cs="Arial"/>
        </w:rPr>
        <w:t xml:space="preserve">з яким, за правилами </w:t>
      </w:r>
      <w:del w:id="883" w:author="Яна Ерина" w:date="2018-11-26T15:17:00Z">
        <w:r w:rsidR="00A82E93" w:rsidRPr="00677F38" w:rsidDel="0053588D">
          <w:rPr>
            <w:rFonts w:ascii="Arial" w:hAnsi="Arial" w:cs="Arial"/>
          </w:rPr>
          <w:delText>ГБ</w:delText>
        </w:r>
      </w:del>
      <w:ins w:id="884" w:author="Яна Ерина" w:date="2018-11-26T15:17:00Z">
        <w:r w:rsidR="0053588D" w:rsidRPr="00677F38">
          <w:rPr>
            <w:rFonts w:ascii="Arial" w:hAnsi="Arial" w:cs="Arial"/>
          </w:rPr>
          <w:t>Громадського бюджету</w:t>
        </w:r>
      </w:ins>
      <w:ins w:id="885" w:author="Яна Ерина" w:date="2018-11-26T12:33:00Z">
        <w:r w:rsidRPr="00677F38">
          <w:rPr>
            <w:rFonts w:ascii="Arial" w:hAnsi="Arial" w:cs="Arial"/>
          </w:rPr>
          <w:t>,</w:t>
        </w:r>
      </w:ins>
      <w:r w:rsidR="00A82E93" w:rsidRPr="00677F38">
        <w:rPr>
          <w:rFonts w:ascii="Arial" w:hAnsi="Arial" w:cs="Arial"/>
        </w:rPr>
        <w:t xml:space="preserve"> </w:t>
      </w:r>
      <w:r w:rsidR="009F0BA0" w:rsidRPr="00677F38">
        <w:rPr>
          <w:rFonts w:ascii="Arial" w:hAnsi="Arial" w:cs="Arial"/>
        </w:rPr>
        <w:t>не допу</w:t>
      </w:r>
      <w:r w:rsidR="00A82E93" w:rsidRPr="00677F38">
        <w:rPr>
          <w:rFonts w:ascii="Arial" w:hAnsi="Arial" w:cs="Arial"/>
        </w:rPr>
        <w:t>ска</w:t>
      </w:r>
      <w:del w:id="886" w:author="Яна Ерина" w:date="2018-11-26T12:33:00Z">
        <w:r w:rsidR="00A82E93" w:rsidRPr="00677F38" w:rsidDel="00F802E3">
          <w:rPr>
            <w:rFonts w:ascii="Arial" w:hAnsi="Arial" w:cs="Arial"/>
          </w:rPr>
          <w:delText>ється</w:delText>
        </w:r>
      </w:del>
      <w:ins w:id="887" w:author="Яна Ерина" w:date="2018-11-26T12:33:00Z">
        <w:r w:rsidRPr="00677F38">
          <w:rPr>
            <w:rFonts w:ascii="Arial" w:hAnsi="Arial" w:cs="Arial"/>
          </w:rPr>
          <w:t>ються</w:t>
        </w:r>
      </w:ins>
      <w:r w:rsidR="00A82E93" w:rsidRPr="00677F38">
        <w:rPr>
          <w:rFonts w:ascii="Arial" w:hAnsi="Arial" w:cs="Arial"/>
        </w:rPr>
        <w:t xml:space="preserve"> до голосування</w:t>
      </w:r>
      <w:r w:rsidR="00237A62" w:rsidRPr="00677F38">
        <w:rPr>
          <w:rFonts w:ascii="Arial" w:hAnsi="Arial" w:cs="Arial"/>
        </w:rPr>
        <w:t>;</w:t>
      </w:r>
      <w:r w:rsidR="00F822AB" w:rsidRPr="00677F38">
        <w:rPr>
          <w:rFonts w:ascii="Arial" w:hAnsi="Arial" w:cs="Arial"/>
        </w:rPr>
        <w:t xml:space="preserve"> </w:t>
      </w:r>
      <w:r w:rsidR="003505B9" w:rsidRPr="00677F38">
        <w:rPr>
          <w:rFonts w:ascii="Arial" w:hAnsi="Arial" w:cs="Arial"/>
        </w:rPr>
        <w:t>наявн</w:t>
      </w:r>
      <w:ins w:id="888" w:author="Яна Ерина" w:date="2018-11-26T12:34:00Z">
        <w:r w:rsidRPr="00677F38">
          <w:rPr>
            <w:rFonts w:ascii="Arial" w:hAnsi="Arial" w:cs="Arial"/>
          </w:rPr>
          <w:t>і</w:t>
        </w:r>
      </w:ins>
      <w:del w:id="889" w:author="Яна Ерина" w:date="2018-11-26T12:34:00Z">
        <w:r w:rsidR="0099468E" w:rsidRPr="00677F38" w:rsidDel="00F802E3">
          <w:rPr>
            <w:rFonts w:ascii="Arial" w:hAnsi="Arial" w:cs="Arial"/>
          </w:rPr>
          <w:delText>о</w:delText>
        </w:r>
      </w:del>
      <w:r w:rsidR="0099468E" w:rsidRPr="00677F38">
        <w:rPr>
          <w:rFonts w:ascii="Arial" w:hAnsi="Arial" w:cs="Arial"/>
        </w:rPr>
        <w:t>ст</w:t>
      </w:r>
      <w:ins w:id="890" w:author="Яна Ерина" w:date="2018-11-26T12:34:00Z">
        <w:r w:rsidRPr="00677F38">
          <w:rPr>
            <w:rFonts w:ascii="Arial" w:hAnsi="Arial" w:cs="Arial"/>
          </w:rPr>
          <w:t>ь</w:t>
        </w:r>
      </w:ins>
      <w:del w:id="891" w:author="Яна Ерина" w:date="2018-11-26T12:34:00Z">
        <w:r w:rsidR="0099468E" w:rsidRPr="00677F38" w:rsidDel="00F802E3">
          <w:rPr>
            <w:rFonts w:ascii="Arial" w:hAnsi="Arial" w:cs="Arial"/>
          </w:rPr>
          <w:delText>і</w:delText>
        </w:r>
      </w:del>
      <w:r w:rsidR="003505B9" w:rsidRPr="00677F38">
        <w:rPr>
          <w:rFonts w:ascii="Arial" w:hAnsi="Arial" w:cs="Arial"/>
        </w:rPr>
        <w:t xml:space="preserve"> потенційного </w:t>
      </w:r>
      <w:r w:rsidR="00440B13" w:rsidRPr="00677F38">
        <w:rPr>
          <w:rFonts w:ascii="Arial" w:hAnsi="Arial" w:cs="Arial"/>
        </w:rPr>
        <w:t xml:space="preserve">конфлікту інтересів </w:t>
      </w:r>
      <w:ins w:id="892" w:author="Яна Ерина" w:date="2018-11-26T12:34:00Z">
        <w:r w:rsidRPr="00677F38">
          <w:rPr>
            <w:rFonts w:ascii="Arial" w:hAnsi="Arial" w:cs="Arial"/>
          </w:rPr>
          <w:t>у</w:t>
        </w:r>
      </w:ins>
      <w:del w:id="893" w:author="Яна Ерина" w:date="2018-11-26T12:34:00Z">
        <w:r w:rsidR="00440B13" w:rsidRPr="00677F38" w:rsidDel="00F802E3">
          <w:rPr>
            <w:rFonts w:ascii="Arial" w:hAnsi="Arial" w:cs="Arial"/>
          </w:rPr>
          <w:delText>в</w:delText>
        </w:r>
      </w:del>
      <w:r w:rsidR="00440B13" w:rsidRPr="00677F38">
        <w:rPr>
          <w:rFonts w:ascii="Arial" w:hAnsi="Arial" w:cs="Arial"/>
        </w:rPr>
        <w:t xml:space="preserve"> членстві Г</w:t>
      </w:r>
      <w:r w:rsidR="003505B9" w:rsidRPr="00677F38">
        <w:rPr>
          <w:rFonts w:ascii="Arial" w:hAnsi="Arial" w:cs="Arial"/>
        </w:rPr>
        <w:t>ромадської бюджетної комісії та просуванні своїх проектів</w:t>
      </w:r>
      <w:r w:rsidR="00237A62" w:rsidRPr="002F4C88">
        <w:rPr>
          <w:rFonts w:ascii="Arial" w:hAnsi="Arial" w:cs="Arial"/>
          <w:highlight w:val="lightGray"/>
        </w:rPr>
        <w:t>.</w:t>
      </w:r>
      <w:r w:rsidR="00237A62" w:rsidRPr="002F4C88">
        <w:rPr>
          <w:rFonts w:ascii="Arial" w:hAnsi="Arial" w:cs="Arial"/>
        </w:rPr>
        <w:t xml:space="preserve"> </w:t>
      </w:r>
    </w:p>
    <w:p w:rsidR="00A82E93" w:rsidRPr="007B5451" w:rsidRDefault="00D64FB6" w:rsidP="001C46B5">
      <w:pPr>
        <w:jc w:val="both"/>
        <w:rPr>
          <w:rFonts w:ascii="Arial" w:hAnsi="Arial" w:cs="Arial"/>
          <w:rPrChange w:id="894" w:author="Яна Ерина" w:date="2018-11-26T17:39:00Z">
            <w:rPr>
              <w:rFonts w:ascii="Arial" w:hAnsi="Arial" w:cs="Arial"/>
            </w:rPr>
          </w:rPrChange>
        </w:rPr>
      </w:pPr>
      <w:r w:rsidRPr="007B5451">
        <w:rPr>
          <w:rFonts w:ascii="Arial" w:hAnsi="Arial" w:cs="Arial"/>
          <w:rPrChange w:id="895" w:author="Яна Ерина" w:date="2018-11-26T17:39:00Z">
            <w:rPr>
              <w:rFonts w:ascii="Arial" w:hAnsi="Arial" w:cs="Arial"/>
            </w:rPr>
          </w:rPrChange>
        </w:rPr>
        <w:t xml:space="preserve">Лідери проектів </w:t>
      </w:r>
      <w:r w:rsidR="00A82E93" w:rsidRPr="007B5451">
        <w:rPr>
          <w:rFonts w:ascii="Arial" w:hAnsi="Arial" w:cs="Arial"/>
          <w:rPrChange w:id="896" w:author="Яна Ерина" w:date="2018-11-26T17:39:00Z">
            <w:rPr>
              <w:rFonts w:ascii="Arial" w:hAnsi="Arial" w:cs="Arial"/>
            </w:rPr>
          </w:rPrChange>
        </w:rPr>
        <w:t>пояснюють, що в їх</w:t>
      </w:r>
      <w:ins w:id="897" w:author="Яна Ерина" w:date="2018-11-26T12:34:00Z">
        <w:r w:rsidR="00F802E3" w:rsidRPr="007B5451">
          <w:rPr>
            <w:rFonts w:ascii="Arial" w:hAnsi="Arial" w:cs="Arial"/>
            <w:rPrChange w:id="898" w:author="Яна Ерина" w:date="2018-11-26T17:39:00Z">
              <w:rPr>
                <w:rFonts w:ascii="Arial" w:hAnsi="Arial" w:cs="Arial"/>
              </w:rPr>
            </w:rPrChange>
          </w:rPr>
          <w:t>ніх</w:t>
        </w:r>
      </w:ins>
      <w:r w:rsidR="00A82E93" w:rsidRPr="007B5451">
        <w:rPr>
          <w:rFonts w:ascii="Arial" w:hAnsi="Arial" w:cs="Arial"/>
          <w:rPrChange w:id="899" w:author="Яна Ерина" w:date="2018-11-26T17:39:00Z">
            <w:rPr>
              <w:rFonts w:ascii="Arial" w:hAnsi="Arial" w:cs="Arial"/>
            </w:rPr>
          </w:rPrChange>
        </w:rPr>
        <w:t xml:space="preserve"> діях немає реального конфлікту інтересів, оскільки гроші на бюджет вони не </w:t>
      </w:r>
      <w:r w:rsidRPr="007B5451">
        <w:rPr>
          <w:rFonts w:ascii="Arial" w:hAnsi="Arial" w:cs="Arial"/>
          <w:rPrChange w:id="900" w:author="Яна Ерина" w:date="2018-11-26T17:39:00Z">
            <w:rPr>
              <w:rFonts w:ascii="Arial" w:hAnsi="Arial" w:cs="Arial"/>
            </w:rPr>
          </w:rPrChange>
        </w:rPr>
        <w:t>отримують</w:t>
      </w:r>
      <w:r w:rsidR="00A82E93" w:rsidRPr="007B5451">
        <w:rPr>
          <w:rFonts w:ascii="Arial" w:hAnsi="Arial" w:cs="Arial"/>
          <w:rPrChange w:id="901" w:author="Яна Ерина" w:date="2018-11-26T17:39:00Z">
            <w:rPr>
              <w:rFonts w:ascii="Arial" w:hAnsi="Arial" w:cs="Arial"/>
            </w:rPr>
          </w:rPrChange>
        </w:rPr>
        <w:t>, а основн</w:t>
      </w:r>
      <w:ins w:id="902" w:author="Яна Ерина" w:date="2018-11-26T15:18:00Z">
        <w:r w:rsidR="0053588D" w:rsidRPr="007B5451">
          <w:rPr>
            <w:rFonts w:ascii="Arial" w:hAnsi="Arial" w:cs="Arial"/>
            <w:rPrChange w:id="903" w:author="Яна Ерина" w:date="2018-11-26T17:39:00Z">
              <w:rPr>
                <w:rFonts w:ascii="Arial" w:hAnsi="Arial" w:cs="Arial"/>
              </w:rPr>
            </w:rPrChange>
          </w:rPr>
          <w:t>у</w:t>
        </w:r>
      </w:ins>
      <w:del w:id="904" w:author="Яна Ерина" w:date="2018-11-26T15:18:00Z">
        <w:r w:rsidR="00A82E93" w:rsidRPr="007B5451" w:rsidDel="0053588D">
          <w:rPr>
            <w:rFonts w:ascii="Arial" w:hAnsi="Arial" w:cs="Arial"/>
            <w:rPrChange w:id="905" w:author="Яна Ерина" w:date="2018-11-26T17:39:00Z">
              <w:rPr>
                <w:rFonts w:ascii="Arial" w:hAnsi="Arial" w:cs="Arial"/>
              </w:rPr>
            </w:rPrChange>
          </w:rPr>
          <w:delText>а</w:delText>
        </w:r>
      </w:del>
      <w:r w:rsidR="00A82E93" w:rsidRPr="007B5451">
        <w:rPr>
          <w:rFonts w:ascii="Arial" w:hAnsi="Arial" w:cs="Arial"/>
          <w:rPrChange w:id="906" w:author="Яна Ерина" w:date="2018-11-26T17:39:00Z">
            <w:rPr>
              <w:rFonts w:ascii="Arial" w:hAnsi="Arial" w:cs="Arial"/>
            </w:rPr>
          </w:rPrChange>
        </w:rPr>
        <w:t xml:space="preserve"> користь від проекту отримує </w:t>
      </w:r>
      <w:r w:rsidR="00926426" w:rsidRPr="007B5451">
        <w:rPr>
          <w:rFonts w:ascii="Arial" w:hAnsi="Arial" w:cs="Arial"/>
          <w:rPrChange w:id="907" w:author="Яна Ерина" w:date="2018-11-26T17:39:00Z">
            <w:rPr>
              <w:rFonts w:ascii="Arial" w:hAnsi="Arial" w:cs="Arial"/>
            </w:rPr>
          </w:rPrChange>
        </w:rPr>
        <w:t xml:space="preserve">громада міста, на </w:t>
      </w:r>
      <w:r w:rsidR="00440B13" w:rsidRPr="007B5451">
        <w:rPr>
          <w:rFonts w:ascii="Arial" w:hAnsi="Arial" w:cs="Arial"/>
          <w:rPrChange w:id="908" w:author="Яна Ерина" w:date="2018-11-26T17:39:00Z">
            <w:rPr>
              <w:rFonts w:ascii="Arial" w:hAnsi="Arial" w:cs="Arial"/>
            </w:rPr>
          </w:rPrChange>
        </w:rPr>
        <w:t xml:space="preserve">яку націлені проекти, а не автори особисто. </w:t>
      </w:r>
      <w:r w:rsidR="00926426" w:rsidRPr="007B5451">
        <w:rPr>
          <w:rFonts w:ascii="Arial" w:hAnsi="Arial" w:cs="Arial"/>
          <w:rPrChange w:id="909" w:author="Яна Ерина" w:date="2018-11-26T17:39:00Z">
            <w:rPr>
              <w:rFonts w:ascii="Arial" w:hAnsi="Arial" w:cs="Arial"/>
            </w:rPr>
          </w:rPrChange>
        </w:rPr>
        <w:t>А критику</w:t>
      </w:r>
      <w:del w:id="910" w:author="Яна Ерина" w:date="2018-11-26T18:28:00Z">
        <w:r w:rsidR="00926426" w:rsidRPr="007B5451" w:rsidDel="00677F38">
          <w:rPr>
            <w:rFonts w:ascii="Arial" w:hAnsi="Arial" w:cs="Arial"/>
            <w:rPrChange w:id="911" w:author="Яна Ерина" w:date="2018-11-26T17:39:00Z">
              <w:rPr>
                <w:rFonts w:ascii="Arial" w:hAnsi="Arial" w:cs="Arial"/>
              </w:rPr>
            </w:rPrChange>
          </w:rPr>
          <w:delText xml:space="preserve"> направлену </w:delText>
        </w:r>
        <w:r w:rsidRPr="007B5451" w:rsidDel="00677F38">
          <w:rPr>
            <w:rFonts w:ascii="Arial" w:hAnsi="Arial" w:cs="Arial"/>
            <w:rPrChange w:id="912" w:author="Яна Ерина" w:date="2018-11-26T17:39:00Z">
              <w:rPr>
                <w:rFonts w:ascii="Arial" w:hAnsi="Arial" w:cs="Arial"/>
              </w:rPr>
            </w:rPrChange>
          </w:rPr>
          <w:delText>на них</w:delText>
        </w:r>
      </w:del>
      <w:r w:rsidRPr="007B5451">
        <w:rPr>
          <w:rFonts w:ascii="Arial" w:hAnsi="Arial" w:cs="Arial"/>
          <w:rPrChange w:id="913" w:author="Яна Ерина" w:date="2018-11-26T17:39:00Z">
            <w:rPr>
              <w:rFonts w:ascii="Arial" w:hAnsi="Arial" w:cs="Arial"/>
            </w:rPr>
          </w:rPrChange>
        </w:rPr>
        <w:t xml:space="preserve"> </w:t>
      </w:r>
      <w:ins w:id="914" w:author="Яна Ерина" w:date="2018-11-26T17:31:00Z">
        <w:r w:rsidR="008F4C65" w:rsidRPr="007B5451">
          <w:rPr>
            <w:rFonts w:ascii="Arial" w:hAnsi="Arial" w:cs="Arial"/>
            <w:rPrChange w:id="915" w:author="Яна Ерина" w:date="2018-11-26T17:39:00Z">
              <w:rPr>
                <w:rFonts w:ascii="Arial" w:hAnsi="Arial" w:cs="Arial"/>
              </w:rPr>
            </w:rPrChange>
          </w:rPr>
          <w:t>і</w:t>
        </w:r>
      </w:ins>
      <w:del w:id="916" w:author="Яна Ерина" w:date="2018-11-26T12:55:00Z">
        <w:r w:rsidRPr="007B5451" w:rsidDel="00DE6E67">
          <w:rPr>
            <w:rFonts w:ascii="Arial" w:hAnsi="Arial" w:cs="Arial"/>
            <w:rPrChange w:id="917" w:author="Яна Ерина" w:date="2018-11-26T17:39:00Z">
              <w:rPr>
                <w:rFonts w:ascii="Arial" w:hAnsi="Arial" w:cs="Arial"/>
              </w:rPr>
            </w:rPrChange>
          </w:rPr>
          <w:delText>зі сторони</w:delText>
        </w:r>
      </w:del>
      <w:ins w:id="918" w:author="Яна Ерина" w:date="2018-11-26T12:55:00Z">
        <w:r w:rsidR="00DE6E67" w:rsidRPr="007B5451">
          <w:rPr>
            <w:rFonts w:ascii="Arial" w:hAnsi="Arial" w:cs="Arial"/>
            <w:rPrChange w:id="919" w:author="Яна Ерина" w:date="2018-11-26T17:39:00Z">
              <w:rPr>
                <w:rFonts w:ascii="Arial" w:hAnsi="Arial" w:cs="Arial"/>
              </w:rPr>
            </w:rPrChange>
          </w:rPr>
          <w:t>з боку</w:t>
        </w:r>
      </w:ins>
      <w:r w:rsidRPr="007B5451">
        <w:rPr>
          <w:rFonts w:ascii="Arial" w:hAnsi="Arial" w:cs="Arial"/>
          <w:rPrChange w:id="920" w:author="Яна Ерина" w:date="2018-11-26T17:39:00Z">
            <w:rPr>
              <w:rFonts w:ascii="Arial" w:hAnsi="Arial" w:cs="Arial"/>
            </w:rPr>
          </w:rPrChange>
        </w:rPr>
        <w:t xml:space="preserve"> колег-авторів</w:t>
      </w:r>
      <w:r w:rsidR="00926426" w:rsidRPr="007B5451">
        <w:rPr>
          <w:rFonts w:ascii="Arial" w:hAnsi="Arial" w:cs="Arial"/>
          <w:rPrChange w:id="921" w:author="Яна Ерина" w:date="2018-11-26T17:39:00Z">
            <w:rPr>
              <w:rFonts w:ascii="Arial" w:hAnsi="Arial" w:cs="Arial"/>
            </w:rPr>
          </w:rPrChange>
        </w:rPr>
        <w:t>, активістів та журналістів</w:t>
      </w:r>
      <w:r w:rsidR="00440B13" w:rsidRPr="007B5451">
        <w:rPr>
          <w:rFonts w:ascii="Arial" w:hAnsi="Arial" w:cs="Arial"/>
          <w:rPrChange w:id="922" w:author="Яна Ерина" w:date="2018-11-26T17:39:00Z">
            <w:rPr>
              <w:rFonts w:ascii="Arial" w:hAnsi="Arial" w:cs="Arial"/>
            </w:rPr>
          </w:rPrChange>
        </w:rPr>
        <w:t xml:space="preserve"> вважають</w:t>
      </w:r>
      <w:r w:rsidR="00926426" w:rsidRPr="007B5451">
        <w:rPr>
          <w:rFonts w:ascii="Arial" w:hAnsi="Arial" w:cs="Arial"/>
          <w:rPrChange w:id="923" w:author="Яна Ерина" w:date="2018-11-26T17:39:00Z">
            <w:rPr>
              <w:rFonts w:ascii="Arial" w:hAnsi="Arial" w:cs="Arial"/>
            </w:rPr>
          </w:rPrChange>
        </w:rPr>
        <w:t xml:space="preserve"> </w:t>
      </w:r>
      <w:r w:rsidR="00440B13" w:rsidRPr="007B5451">
        <w:rPr>
          <w:rFonts w:ascii="Arial" w:hAnsi="Arial" w:cs="Arial"/>
          <w:rPrChange w:id="924" w:author="Яна Ерина" w:date="2018-11-26T17:39:00Z">
            <w:rPr>
              <w:rFonts w:ascii="Arial" w:hAnsi="Arial" w:cs="Arial"/>
            </w:rPr>
          </w:rPrChange>
        </w:rPr>
        <w:t>необґрунтованою</w:t>
      </w:r>
      <w:r w:rsidR="00926426" w:rsidRPr="007B5451">
        <w:rPr>
          <w:rFonts w:ascii="Arial" w:hAnsi="Arial" w:cs="Arial"/>
          <w:rPrChange w:id="925" w:author="Яна Ерина" w:date="2018-11-26T17:39:00Z">
            <w:rPr>
              <w:rFonts w:ascii="Arial" w:hAnsi="Arial" w:cs="Arial"/>
            </w:rPr>
          </w:rPrChange>
        </w:rPr>
        <w:t>.</w:t>
      </w:r>
    </w:p>
    <w:p w:rsidR="00714B43" w:rsidRPr="007B5451" w:rsidRDefault="00DE6E67" w:rsidP="001C46B5">
      <w:pPr>
        <w:jc w:val="both"/>
        <w:rPr>
          <w:rFonts w:ascii="Arial" w:hAnsi="Arial" w:cs="Arial"/>
          <w:rPrChange w:id="926" w:author="Яна Ерина" w:date="2018-11-26T17:39:00Z">
            <w:rPr>
              <w:rFonts w:ascii="Arial" w:hAnsi="Arial" w:cs="Arial"/>
            </w:rPr>
          </w:rPrChange>
        </w:rPr>
      </w:pPr>
      <w:ins w:id="927" w:author="Яна Ерина" w:date="2018-11-26T12:55:00Z">
        <w:r w:rsidRPr="007B5451">
          <w:rPr>
            <w:rFonts w:ascii="Arial" w:hAnsi="Arial" w:cs="Arial"/>
            <w:rPrChange w:id="928" w:author="Яна Ерина" w:date="2018-11-26T17:39:00Z">
              <w:rPr>
                <w:rFonts w:ascii="Arial" w:hAnsi="Arial" w:cs="Arial"/>
              </w:rPr>
            </w:rPrChange>
          </w:rPr>
          <w:t>У</w:t>
        </w:r>
      </w:ins>
      <w:del w:id="929" w:author="Яна Ерина" w:date="2018-11-26T12:55:00Z">
        <w:r w:rsidR="00714B43" w:rsidRPr="007B5451" w:rsidDel="00DE6E67">
          <w:rPr>
            <w:rFonts w:ascii="Arial" w:hAnsi="Arial" w:cs="Arial"/>
            <w:rPrChange w:id="930" w:author="Яна Ерина" w:date="2018-11-26T17:39:00Z">
              <w:rPr>
                <w:rFonts w:ascii="Arial" w:hAnsi="Arial" w:cs="Arial"/>
              </w:rPr>
            </w:rPrChange>
          </w:rPr>
          <w:delText>В</w:delText>
        </w:r>
      </w:del>
      <w:r w:rsidR="00714B43" w:rsidRPr="007B5451">
        <w:rPr>
          <w:rFonts w:ascii="Arial" w:hAnsi="Arial" w:cs="Arial"/>
          <w:rPrChange w:id="931" w:author="Яна Ерина" w:date="2018-11-26T17:39:00Z">
            <w:rPr>
              <w:rFonts w:ascii="Arial" w:hAnsi="Arial" w:cs="Arial"/>
            </w:rPr>
          </w:rPrChange>
        </w:rPr>
        <w:t xml:space="preserve"> Києві, на відміну від </w:t>
      </w:r>
      <w:r w:rsidR="00237A62" w:rsidRPr="007B5451">
        <w:rPr>
          <w:rFonts w:ascii="Arial" w:hAnsi="Arial" w:cs="Arial"/>
          <w:rPrChange w:id="932" w:author="Яна Ерина" w:date="2018-11-26T17:39:00Z">
            <w:rPr>
              <w:rFonts w:ascii="Arial" w:hAnsi="Arial" w:cs="Arial"/>
            </w:rPr>
          </w:rPrChange>
        </w:rPr>
        <w:t xml:space="preserve">інших міст України, </w:t>
      </w:r>
      <w:r w:rsidR="00714B43" w:rsidRPr="007B5451">
        <w:rPr>
          <w:rFonts w:ascii="Arial" w:hAnsi="Arial" w:cs="Arial"/>
          <w:rPrChange w:id="933" w:author="Яна Ерина" w:date="2018-11-26T17:39:00Z">
            <w:rPr>
              <w:rFonts w:ascii="Arial" w:hAnsi="Arial" w:cs="Arial"/>
            </w:rPr>
          </w:rPrChange>
        </w:rPr>
        <w:t>правила участі не обмежують кількості проекті</w:t>
      </w:r>
      <w:r w:rsidR="00926426" w:rsidRPr="007B5451">
        <w:rPr>
          <w:rFonts w:ascii="Arial" w:hAnsi="Arial" w:cs="Arial"/>
          <w:rPrChange w:id="934" w:author="Яна Ерина" w:date="2018-11-26T17:39:00Z">
            <w:rPr>
              <w:rFonts w:ascii="Arial" w:hAnsi="Arial" w:cs="Arial"/>
            </w:rPr>
          </w:rPrChange>
        </w:rPr>
        <w:t>в,</w:t>
      </w:r>
      <w:del w:id="935" w:author="Яна Ерина" w:date="2018-11-26T18:29:00Z">
        <w:r w:rsidR="00926426" w:rsidRPr="007B5451" w:rsidDel="00677F38">
          <w:rPr>
            <w:rFonts w:ascii="Arial" w:hAnsi="Arial" w:cs="Arial"/>
            <w:rPrChange w:id="936" w:author="Яна Ерина" w:date="2018-11-26T17:39:00Z">
              <w:rPr>
                <w:rFonts w:ascii="Arial" w:hAnsi="Arial" w:cs="Arial"/>
              </w:rPr>
            </w:rPrChange>
          </w:rPr>
          <w:delText xml:space="preserve"> під чиїм</w:delText>
        </w:r>
      </w:del>
      <w:r w:rsidR="00926426" w:rsidRPr="007B5451">
        <w:rPr>
          <w:rFonts w:ascii="Arial" w:hAnsi="Arial" w:cs="Arial"/>
          <w:rPrChange w:id="937" w:author="Яна Ерина" w:date="2018-11-26T17:39:00Z">
            <w:rPr>
              <w:rFonts w:ascii="Arial" w:hAnsi="Arial" w:cs="Arial"/>
            </w:rPr>
          </w:rPrChange>
        </w:rPr>
        <w:t xml:space="preserve"> автор</w:t>
      </w:r>
      <w:ins w:id="938" w:author="Яна Ерина" w:date="2018-11-26T18:30:00Z">
        <w:r w:rsidR="00677F38">
          <w:rPr>
            <w:rFonts w:ascii="Arial" w:hAnsi="Arial" w:cs="Arial"/>
          </w:rPr>
          <w:t>ами яких</w:t>
        </w:r>
      </w:ins>
      <w:del w:id="939" w:author="Яна Ерина" w:date="2018-11-26T18:30:00Z">
        <w:r w:rsidR="00926426" w:rsidRPr="00677F38" w:rsidDel="00677F38">
          <w:rPr>
            <w:rFonts w:ascii="Arial" w:hAnsi="Arial" w:cs="Arial"/>
          </w:rPr>
          <w:delText>ством</w:delText>
        </w:r>
      </w:del>
      <w:r w:rsidR="00926426" w:rsidRPr="00677F38">
        <w:rPr>
          <w:rFonts w:ascii="Arial" w:hAnsi="Arial" w:cs="Arial"/>
        </w:rPr>
        <w:t xml:space="preserve"> може бути одна й та </w:t>
      </w:r>
      <w:del w:id="940" w:author="Яна Ерина" w:date="2018-11-26T12:57:00Z">
        <w:r w:rsidR="00926426" w:rsidRPr="00677F38" w:rsidDel="00DE6E67">
          <w:rPr>
            <w:rFonts w:ascii="Arial" w:hAnsi="Arial" w:cs="Arial"/>
          </w:rPr>
          <w:delText xml:space="preserve">ж </w:delText>
        </w:r>
      </w:del>
      <w:ins w:id="941" w:author="Яна Ерина" w:date="2018-11-26T12:57:00Z">
        <w:r w:rsidRPr="00677F38">
          <w:rPr>
            <w:rFonts w:ascii="Arial" w:hAnsi="Arial" w:cs="Arial"/>
          </w:rPr>
          <w:t>сама</w:t>
        </w:r>
        <w:r w:rsidRPr="004E069C">
          <w:rPr>
            <w:rFonts w:ascii="Arial" w:hAnsi="Arial" w:cs="Arial"/>
          </w:rPr>
          <w:t xml:space="preserve"> </w:t>
        </w:r>
      </w:ins>
      <w:r w:rsidR="00926426" w:rsidRPr="004E069C">
        <w:rPr>
          <w:rFonts w:ascii="Arial" w:hAnsi="Arial" w:cs="Arial"/>
        </w:rPr>
        <w:t>людина. Окрім</w:t>
      </w:r>
      <w:del w:id="942" w:author="Яна Ерина" w:date="2018-11-26T12:56:00Z">
        <w:r w:rsidR="00926426" w:rsidRPr="00105580" w:rsidDel="00DE6E67">
          <w:rPr>
            <w:rFonts w:ascii="Arial" w:hAnsi="Arial" w:cs="Arial"/>
          </w:rPr>
          <w:delText>,</w:delText>
        </w:r>
      </w:del>
      <w:r w:rsidR="00926426" w:rsidRPr="002F4C88">
        <w:rPr>
          <w:rFonts w:ascii="Arial" w:hAnsi="Arial" w:cs="Arial"/>
        </w:rPr>
        <w:t xml:space="preserve"> того</w:t>
      </w:r>
      <w:ins w:id="943" w:author="Яна Ерина" w:date="2018-11-26T12:56:00Z">
        <w:r w:rsidRPr="002F4C88">
          <w:rPr>
            <w:rFonts w:ascii="Arial" w:hAnsi="Arial" w:cs="Arial"/>
          </w:rPr>
          <w:t>,</w:t>
        </w:r>
      </w:ins>
      <w:r w:rsidR="00926426" w:rsidRPr="002F4C88">
        <w:rPr>
          <w:rFonts w:ascii="Arial" w:hAnsi="Arial" w:cs="Arial"/>
        </w:rPr>
        <w:t xml:space="preserve"> одні й ті </w:t>
      </w:r>
      <w:ins w:id="944" w:author="Яна Ерина" w:date="2018-11-26T12:57:00Z">
        <w:r w:rsidRPr="002F4C88">
          <w:rPr>
            <w:rFonts w:ascii="Arial" w:hAnsi="Arial" w:cs="Arial"/>
          </w:rPr>
          <w:t>самі</w:t>
        </w:r>
      </w:ins>
      <w:del w:id="945" w:author="Яна Ерина" w:date="2018-11-26T12:57:00Z">
        <w:r w:rsidR="00926426" w:rsidRPr="002F4C88" w:rsidDel="00DE6E67">
          <w:rPr>
            <w:rFonts w:ascii="Arial" w:hAnsi="Arial" w:cs="Arial"/>
          </w:rPr>
          <w:delText>ж</w:delText>
        </w:r>
      </w:del>
      <w:del w:id="946" w:author="Яна Ерина" w:date="2018-11-26T12:55:00Z">
        <w:r w:rsidR="00926426" w:rsidRPr="002F4C88" w:rsidDel="00DE6E67">
          <w:rPr>
            <w:rFonts w:ascii="Arial" w:hAnsi="Arial" w:cs="Arial"/>
          </w:rPr>
          <w:delText xml:space="preserve"> </w:delText>
        </w:r>
      </w:del>
      <w:r w:rsidR="00714B43" w:rsidRPr="002F4C88">
        <w:rPr>
          <w:rFonts w:ascii="Arial" w:hAnsi="Arial" w:cs="Arial"/>
        </w:rPr>
        <w:t xml:space="preserve"> проекти можуть повторюватис</w:t>
      </w:r>
      <w:ins w:id="947" w:author="Яна Ерина" w:date="2018-11-26T12:57:00Z">
        <w:r w:rsidRPr="002F4C88">
          <w:rPr>
            <w:rFonts w:ascii="Arial" w:hAnsi="Arial" w:cs="Arial"/>
          </w:rPr>
          <w:t>я</w:t>
        </w:r>
      </w:ins>
      <w:del w:id="948" w:author="Яна Ерина" w:date="2018-11-26T12:57:00Z">
        <w:r w:rsidR="00714B43" w:rsidRPr="002F4C88" w:rsidDel="00DE6E67">
          <w:rPr>
            <w:rFonts w:ascii="Arial" w:hAnsi="Arial" w:cs="Arial"/>
          </w:rPr>
          <w:delText>ь</w:delText>
        </w:r>
      </w:del>
      <w:r w:rsidR="00714B43" w:rsidRPr="007B5451">
        <w:rPr>
          <w:rFonts w:ascii="Arial" w:hAnsi="Arial" w:cs="Arial"/>
          <w:rPrChange w:id="949" w:author="Яна Ерина" w:date="2018-11-26T17:39:00Z">
            <w:rPr>
              <w:rFonts w:ascii="Arial" w:hAnsi="Arial" w:cs="Arial"/>
            </w:rPr>
          </w:rPrChange>
        </w:rPr>
        <w:t xml:space="preserve"> декілька років поспіль. </w:t>
      </w:r>
      <w:r w:rsidR="00926426" w:rsidRPr="007B5451">
        <w:rPr>
          <w:rFonts w:ascii="Arial" w:hAnsi="Arial" w:cs="Arial"/>
          <w:rPrChange w:id="950" w:author="Яна Ерина" w:date="2018-11-26T17:39:00Z">
            <w:rPr>
              <w:rFonts w:ascii="Arial" w:hAnsi="Arial" w:cs="Arial"/>
            </w:rPr>
          </w:rPrChange>
        </w:rPr>
        <w:t xml:space="preserve">Створення команди авторів для реалізації проектів вважається </w:t>
      </w:r>
      <w:r w:rsidR="00237A62" w:rsidRPr="007B5451">
        <w:rPr>
          <w:rFonts w:ascii="Arial" w:hAnsi="Arial" w:cs="Arial"/>
          <w:rPrChange w:id="951" w:author="Яна Ерина" w:date="2018-11-26T17:39:00Z">
            <w:rPr>
              <w:rFonts w:ascii="Arial" w:hAnsi="Arial" w:cs="Arial"/>
            </w:rPr>
          </w:rPrChange>
        </w:rPr>
        <w:t>однією з переможних</w:t>
      </w:r>
      <w:r w:rsidR="004E1B72" w:rsidRPr="007B5451">
        <w:rPr>
          <w:rFonts w:ascii="Arial" w:hAnsi="Arial" w:cs="Arial"/>
          <w:rPrChange w:id="952" w:author="Яна Ерина" w:date="2018-11-26T17:39:00Z">
            <w:rPr>
              <w:rFonts w:ascii="Arial" w:hAnsi="Arial" w:cs="Arial"/>
            </w:rPr>
          </w:rPrChange>
        </w:rPr>
        <w:t xml:space="preserve"> стратегій Громадського бюджету. </w:t>
      </w:r>
      <w:r w:rsidR="00D64FB6" w:rsidRPr="007B5451">
        <w:rPr>
          <w:rFonts w:ascii="Arial" w:hAnsi="Arial" w:cs="Arial"/>
          <w:rPrChange w:id="953" w:author="Яна Ерина" w:date="2018-11-26T17:39:00Z">
            <w:rPr>
              <w:rFonts w:ascii="Arial" w:hAnsi="Arial" w:cs="Arial"/>
            </w:rPr>
          </w:rPrChange>
        </w:rPr>
        <w:t>Д</w:t>
      </w:r>
      <w:r w:rsidR="00714B43" w:rsidRPr="007B5451">
        <w:rPr>
          <w:rFonts w:ascii="Arial" w:hAnsi="Arial" w:cs="Arial"/>
          <w:rPrChange w:id="954" w:author="Яна Ерина" w:date="2018-11-26T17:39:00Z">
            <w:rPr>
              <w:rFonts w:ascii="Arial" w:hAnsi="Arial" w:cs="Arial"/>
            </w:rPr>
          </w:rPrChange>
        </w:rPr>
        <w:t xml:space="preserve">епутати мають право </w:t>
      </w:r>
      <w:del w:id="955" w:author="Яна Ерина" w:date="2018-11-26T12:58:00Z">
        <w:r w:rsidR="00714B43" w:rsidRPr="007B5451" w:rsidDel="00DE6E67">
          <w:rPr>
            <w:rFonts w:ascii="Arial" w:hAnsi="Arial" w:cs="Arial"/>
            <w:rPrChange w:id="956" w:author="Яна Ерина" w:date="2018-11-26T17:39:00Z">
              <w:rPr>
                <w:rFonts w:ascii="Arial" w:hAnsi="Arial" w:cs="Arial"/>
              </w:rPr>
            </w:rPrChange>
          </w:rPr>
          <w:delText xml:space="preserve">приймати </w:delText>
        </w:r>
      </w:del>
      <w:ins w:id="957" w:author="Яна Ерина" w:date="2018-11-26T12:58:00Z">
        <w:r w:rsidRPr="007B5451">
          <w:rPr>
            <w:rFonts w:ascii="Arial" w:hAnsi="Arial" w:cs="Arial"/>
            <w:rPrChange w:id="958" w:author="Яна Ерина" w:date="2018-11-26T17:39:00Z">
              <w:rPr>
                <w:rFonts w:ascii="Arial" w:hAnsi="Arial" w:cs="Arial"/>
              </w:rPr>
            </w:rPrChange>
          </w:rPr>
          <w:t xml:space="preserve">брати </w:t>
        </w:r>
      </w:ins>
      <w:r w:rsidR="00714B43" w:rsidRPr="007B5451">
        <w:rPr>
          <w:rFonts w:ascii="Arial" w:hAnsi="Arial" w:cs="Arial"/>
          <w:rPrChange w:id="959" w:author="Яна Ерина" w:date="2018-11-26T17:39:00Z">
            <w:rPr>
              <w:rFonts w:ascii="Arial" w:hAnsi="Arial" w:cs="Arial"/>
            </w:rPr>
          </w:rPrChange>
        </w:rPr>
        <w:t xml:space="preserve">участь </w:t>
      </w:r>
      <w:ins w:id="960" w:author="Яна Ерина" w:date="2018-11-26T12:58:00Z">
        <w:r w:rsidRPr="007B5451">
          <w:rPr>
            <w:rFonts w:ascii="Arial" w:hAnsi="Arial" w:cs="Arial"/>
            <w:rPrChange w:id="961" w:author="Яна Ерина" w:date="2018-11-26T17:39:00Z">
              <w:rPr>
                <w:rFonts w:ascii="Arial" w:hAnsi="Arial" w:cs="Arial"/>
              </w:rPr>
            </w:rPrChange>
          </w:rPr>
          <w:t>у</w:t>
        </w:r>
      </w:ins>
      <w:del w:id="962" w:author="Яна Ерина" w:date="2018-11-26T12:58:00Z">
        <w:r w:rsidR="00714B43" w:rsidRPr="007B5451" w:rsidDel="00DE6E67">
          <w:rPr>
            <w:rFonts w:ascii="Arial" w:hAnsi="Arial" w:cs="Arial"/>
            <w:rPrChange w:id="963" w:author="Яна Ерина" w:date="2018-11-26T17:39:00Z">
              <w:rPr>
                <w:rFonts w:ascii="Arial" w:hAnsi="Arial" w:cs="Arial"/>
              </w:rPr>
            </w:rPrChange>
          </w:rPr>
          <w:delText>в</w:delText>
        </w:r>
      </w:del>
      <w:r w:rsidR="00714B43" w:rsidRPr="007B5451">
        <w:rPr>
          <w:rFonts w:ascii="Arial" w:hAnsi="Arial" w:cs="Arial"/>
          <w:rPrChange w:id="964" w:author="Яна Ерина" w:date="2018-11-26T17:39:00Z">
            <w:rPr>
              <w:rFonts w:ascii="Arial" w:hAnsi="Arial" w:cs="Arial"/>
            </w:rPr>
          </w:rPrChange>
        </w:rPr>
        <w:t xml:space="preserve"> </w:t>
      </w:r>
      <w:ins w:id="965" w:author="Яна Ерина" w:date="2018-11-26T12:58:00Z">
        <w:r w:rsidRPr="007B5451">
          <w:rPr>
            <w:rFonts w:ascii="Arial" w:hAnsi="Arial" w:cs="Arial"/>
            <w:rPrChange w:id="966" w:author="Яна Ерина" w:date="2018-11-26T17:39:00Z">
              <w:rPr>
                <w:rFonts w:ascii="Arial" w:hAnsi="Arial" w:cs="Arial"/>
              </w:rPr>
            </w:rPrChange>
          </w:rPr>
          <w:t>Г</w:t>
        </w:r>
      </w:ins>
      <w:del w:id="967" w:author="Яна Ерина" w:date="2018-11-26T12:58:00Z">
        <w:r w:rsidR="00714B43" w:rsidRPr="007B5451" w:rsidDel="00DE6E67">
          <w:rPr>
            <w:rFonts w:ascii="Arial" w:hAnsi="Arial" w:cs="Arial"/>
            <w:rPrChange w:id="968" w:author="Яна Ерина" w:date="2018-11-26T17:39:00Z">
              <w:rPr>
                <w:rFonts w:ascii="Arial" w:hAnsi="Arial" w:cs="Arial"/>
              </w:rPr>
            </w:rPrChange>
          </w:rPr>
          <w:delText>г</w:delText>
        </w:r>
      </w:del>
      <w:r w:rsidR="00714B43" w:rsidRPr="007B5451">
        <w:rPr>
          <w:rFonts w:ascii="Arial" w:hAnsi="Arial" w:cs="Arial"/>
          <w:rPrChange w:id="969" w:author="Яна Ерина" w:date="2018-11-26T17:39:00Z">
            <w:rPr>
              <w:rFonts w:ascii="Arial" w:hAnsi="Arial" w:cs="Arial"/>
            </w:rPr>
          </w:rPrChange>
        </w:rPr>
        <w:t xml:space="preserve">ромадському бюджеті </w:t>
      </w:r>
      <w:r w:rsidR="00926426" w:rsidRPr="007B5451">
        <w:rPr>
          <w:rFonts w:ascii="Arial" w:hAnsi="Arial" w:cs="Arial"/>
          <w:rPrChange w:id="970" w:author="Яна Ерина" w:date="2018-11-26T17:39:00Z">
            <w:rPr>
              <w:rFonts w:ascii="Arial" w:hAnsi="Arial" w:cs="Arial"/>
            </w:rPr>
          </w:rPrChange>
        </w:rPr>
        <w:t xml:space="preserve">з </w:t>
      </w:r>
      <w:del w:id="971" w:author="Яна Ерина" w:date="2018-11-26T12:58:00Z">
        <w:r w:rsidR="00926426" w:rsidRPr="007B5451" w:rsidDel="00DE6E67">
          <w:rPr>
            <w:rFonts w:ascii="Arial" w:hAnsi="Arial" w:cs="Arial"/>
            <w:rPrChange w:id="972" w:author="Яна Ерина" w:date="2018-11-26T17:39:00Z">
              <w:rPr>
                <w:rFonts w:ascii="Arial" w:hAnsi="Arial" w:cs="Arial"/>
              </w:rPr>
            </w:rPrChange>
          </w:rPr>
          <w:delText xml:space="preserve">ціллю </w:delText>
        </w:r>
      </w:del>
      <w:ins w:id="973" w:author="Яна Ерина" w:date="2018-11-26T12:58:00Z">
        <w:r w:rsidRPr="007B5451">
          <w:rPr>
            <w:rFonts w:ascii="Arial" w:hAnsi="Arial" w:cs="Arial"/>
            <w:rPrChange w:id="974" w:author="Яна Ерина" w:date="2018-11-26T17:39:00Z">
              <w:rPr>
                <w:rFonts w:ascii="Arial" w:hAnsi="Arial" w:cs="Arial"/>
              </w:rPr>
            </w:rPrChange>
          </w:rPr>
          <w:t xml:space="preserve">метою </w:t>
        </w:r>
      </w:ins>
      <w:r w:rsidR="00926426" w:rsidRPr="007B5451">
        <w:rPr>
          <w:rFonts w:ascii="Arial" w:hAnsi="Arial" w:cs="Arial"/>
          <w:rPrChange w:id="975" w:author="Яна Ерина" w:date="2018-11-26T17:39:00Z">
            <w:rPr>
              <w:rFonts w:ascii="Arial" w:hAnsi="Arial" w:cs="Arial"/>
            </w:rPr>
          </w:rPrChange>
        </w:rPr>
        <w:t>адміністративно</w:t>
      </w:r>
      <w:ins w:id="976" w:author="Яна Ерина" w:date="2018-11-26T12:59:00Z">
        <w:r w:rsidRPr="007B5451">
          <w:rPr>
            <w:rFonts w:ascii="Arial" w:hAnsi="Arial" w:cs="Arial"/>
            <w:rPrChange w:id="977" w:author="Яна Ерина" w:date="2018-11-26T17:39:00Z">
              <w:rPr>
                <w:rFonts w:ascii="Arial" w:hAnsi="Arial" w:cs="Arial"/>
              </w:rPr>
            </w:rPrChange>
          </w:rPr>
          <w:t>го</w:t>
        </w:r>
      </w:ins>
      <w:del w:id="978" w:author="Яна Ерина" w:date="2018-11-26T12:59:00Z">
        <w:r w:rsidR="00926426" w:rsidRPr="007B5451" w:rsidDel="00DE6E67">
          <w:rPr>
            <w:rFonts w:ascii="Arial" w:hAnsi="Arial" w:cs="Arial"/>
            <w:rPrChange w:id="979" w:author="Яна Ерина" w:date="2018-11-26T17:39:00Z">
              <w:rPr>
                <w:rFonts w:ascii="Arial" w:hAnsi="Arial" w:cs="Arial"/>
              </w:rPr>
            </w:rPrChange>
          </w:rPr>
          <w:delText>ї</w:delText>
        </w:r>
      </w:del>
      <w:r w:rsidR="00926426" w:rsidRPr="007B5451">
        <w:rPr>
          <w:rFonts w:ascii="Arial" w:hAnsi="Arial" w:cs="Arial"/>
          <w:rPrChange w:id="980" w:author="Яна Ерина" w:date="2018-11-26T17:39:00Z">
            <w:rPr>
              <w:rFonts w:ascii="Arial" w:hAnsi="Arial" w:cs="Arial"/>
            </w:rPr>
          </w:rPrChange>
        </w:rPr>
        <w:t xml:space="preserve"> </w:t>
      </w:r>
      <w:r w:rsidR="000E421C" w:rsidRPr="007B5451">
        <w:rPr>
          <w:rFonts w:ascii="Arial" w:hAnsi="Arial" w:cs="Arial"/>
          <w:rPrChange w:id="981" w:author="Яна Ерина" w:date="2018-11-26T17:39:00Z">
            <w:rPr>
              <w:rFonts w:ascii="Arial" w:hAnsi="Arial" w:cs="Arial"/>
            </w:rPr>
          </w:rPrChange>
        </w:rPr>
        <w:t>підтрим</w:t>
      </w:r>
      <w:ins w:id="982" w:author="Яна Ерина" w:date="2018-11-26T12:59:00Z">
        <w:r w:rsidRPr="007B5451">
          <w:rPr>
            <w:rFonts w:ascii="Arial" w:hAnsi="Arial" w:cs="Arial"/>
            <w:rPrChange w:id="983" w:author="Яна Ерина" w:date="2018-11-26T17:39:00Z">
              <w:rPr>
                <w:rFonts w:ascii="Arial" w:hAnsi="Arial" w:cs="Arial"/>
              </w:rPr>
            </w:rPrChange>
          </w:rPr>
          <w:t>ання</w:t>
        </w:r>
      </w:ins>
      <w:del w:id="984" w:author="Яна Ерина" w:date="2018-11-26T12:59:00Z">
        <w:r w:rsidR="000E421C" w:rsidRPr="007B5451" w:rsidDel="00DE6E67">
          <w:rPr>
            <w:rFonts w:ascii="Arial" w:hAnsi="Arial" w:cs="Arial"/>
            <w:rPrChange w:id="985" w:author="Яна Ерина" w:date="2018-11-26T17:39:00Z">
              <w:rPr>
                <w:rFonts w:ascii="Arial" w:hAnsi="Arial" w:cs="Arial"/>
              </w:rPr>
            </w:rPrChange>
          </w:rPr>
          <w:delText>ки</w:delText>
        </w:r>
      </w:del>
      <w:r w:rsidR="000E421C" w:rsidRPr="007B5451">
        <w:rPr>
          <w:rFonts w:ascii="Arial" w:hAnsi="Arial" w:cs="Arial"/>
          <w:rPrChange w:id="986" w:author="Яна Ерина" w:date="2018-11-26T17:39:00Z">
            <w:rPr>
              <w:rFonts w:ascii="Arial" w:hAnsi="Arial" w:cs="Arial"/>
            </w:rPr>
          </w:rPrChange>
        </w:rPr>
        <w:t xml:space="preserve"> громадського сектору, а не </w:t>
      </w:r>
      <w:r w:rsidR="00D64FB6" w:rsidRPr="007B5451">
        <w:rPr>
          <w:rFonts w:ascii="Arial" w:hAnsi="Arial" w:cs="Arial"/>
          <w:rPrChange w:id="987" w:author="Яна Ерина" w:date="2018-11-26T17:39:00Z">
            <w:rPr>
              <w:rFonts w:ascii="Arial" w:hAnsi="Arial" w:cs="Arial"/>
            </w:rPr>
          </w:rPrChange>
        </w:rPr>
        <w:t xml:space="preserve">представлення </w:t>
      </w:r>
      <w:r w:rsidR="000E421C" w:rsidRPr="007B5451">
        <w:rPr>
          <w:rFonts w:ascii="Arial" w:hAnsi="Arial" w:cs="Arial"/>
          <w:rPrChange w:id="988" w:author="Яна Ерина" w:date="2018-11-26T17:39:00Z">
            <w:rPr>
              <w:rFonts w:ascii="Arial" w:hAnsi="Arial" w:cs="Arial"/>
            </w:rPr>
          </w:rPrChange>
        </w:rPr>
        <w:t>політичних інтересів.</w:t>
      </w:r>
    </w:p>
    <w:p w:rsidR="003505B9" w:rsidRPr="00677F38" w:rsidRDefault="00926426" w:rsidP="001C46B5">
      <w:pPr>
        <w:jc w:val="both"/>
        <w:rPr>
          <w:rFonts w:ascii="Arial" w:hAnsi="Arial" w:cs="Arial"/>
        </w:rPr>
      </w:pPr>
      <w:r w:rsidRPr="007B5451">
        <w:rPr>
          <w:rFonts w:ascii="Arial" w:hAnsi="Arial" w:cs="Arial"/>
          <w:rPrChange w:id="989" w:author="Яна Ерина" w:date="2018-11-26T17:39:00Z">
            <w:rPr>
              <w:rFonts w:ascii="Arial" w:hAnsi="Arial" w:cs="Arial"/>
            </w:rPr>
          </w:rPrChange>
        </w:rPr>
        <w:t>Як бачимо, ні автори</w:t>
      </w:r>
      <w:r w:rsidR="0043050E" w:rsidRPr="007B5451">
        <w:rPr>
          <w:rFonts w:ascii="Arial" w:hAnsi="Arial" w:cs="Arial"/>
          <w:rPrChange w:id="990" w:author="Яна Ерина" w:date="2018-11-26T17:39:00Z">
            <w:rPr>
              <w:rFonts w:ascii="Arial" w:hAnsi="Arial" w:cs="Arial"/>
            </w:rPr>
          </w:rPrChange>
        </w:rPr>
        <w:t xml:space="preserve"> проектів </w:t>
      </w:r>
      <w:ins w:id="991" w:author="Яна Ерина" w:date="2018-11-26T12:59:00Z">
        <w:r w:rsidR="00DE6E67" w:rsidRPr="007B5451">
          <w:rPr>
            <w:rFonts w:ascii="Arial" w:hAnsi="Arial" w:cs="Arial"/>
            <w:rPrChange w:id="992" w:author="Яна Ерина" w:date="2018-11-26T17:39:00Z">
              <w:rPr>
                <w:rFonts w:ascii="Arial" w:hAnsi="Arial" w:cs="Arial"/>
              </w:rPr>
            </w:rPrChange>
          </w:rPr>
          <w:t>і</w:t>
        </w:r>
      </w:ins>
      <w:r w:rsidR="0043050E" w:rsidRPr="007B5451">
        <w:rPr>
          <w:rFonts w:ascii="Arial" w:hAnsi="Arial" w:cs="Arial"/>
          <w:rPrChange w:id="993" w:author="Яна Ерина" w:date="2018-11-26T17:39:00Z">
            <w:rPr>
              <w:rFonts w:ascii="Arial" w:hAnsi="Arial" w:cs="Arial"/>
            </w:rPr>
          </w:rPrChange>
        </w:rPr>
        <w:t>з</w:t>
      </w:r>
      <w:r w:rsidRPr="007B5451">
        <w:rPr>
          <w:rFonts w:ascii="Arial" w:hAnsi="Arial" w:cs="Arial"/>
          <w:rPrChange w:id="994" w:author="Яна Ерина" w:date="2018-11-26T17:39:00Z">
            <w:rPr>
              <w:rFonts w:ascii="Arial" w:hAnsi="Arial" w:cs="Arial"/>
            </w:rPr>
          </w:rPrChange>
        </w:rPr>
        <w:t xml:space="preserve"> робо</w:t>
      </w:r>
      <w:ins w:id="995" w:author="Яна Ерина" w:date="2018-11-26T12:59:00Z">
        <w:r w:rsidR="00DE6E67" w:rsidRPr="007B5451">
          <w:rPr>
            <w:rFonts w:ascii="Arial" w:hAnsi="Arial" w:cs="Arial"/>
            <w:rPrChange w:id="996" w:author="Яна Ерина" w:date="2018-11-26T17:39:00Z">
              <w:rPr>
                <w:rFonts w:ascii="Arial" w:hAnsi="Arial" w:cs="Arial"/>
              </w:rPr>
            </w:rPrChange>
          </w:rPr>
          <w:t>то</w:t>
        </w:r>
      </w:ins>
      <w:r w:rsidRPr="007B5451">
        <w:rPr>
          <w:rFonts w:ascii="Arial" w:hAnsi="Arial" w:cs="Arial"/>
          <w:rPrChange w:id="997" w:author="Яна Ерина" w:date="2018-11-26T17:39:00Z">
            <w:rPr>
              <w:rFonts w:ascii="Arial" w:hAnsi="Arial" w:cs="Arial"/>
            </w:rPr>
          </w:rPrChange>
        </w:rPr>
        <w:t xml:space="preserve">техніки, ні </w:t>
      </w:r>
      <w:r w:rsidR="0043050E" w:rsidRPr="007B5451">
        <w:rPr>
          <w:rFonts w:ascii="Arial" w:hAnsi="Arial" w:cs="Arial"/>
          <w:rPrChange w:id="998" w:author="Яна Ерина" w:date="2018-11-26T17:39:00Z">
            <w:rPr>
              <w:rFonts w:ascii="Arial" w:hAnsi="Arial" w:cs="Arial"/>
            </w:rPr>
          </w:rPrChange>
        </w:rPr>
        <w:t>з EVORANK</w:t>
      </w:r>
      <w:r w:rsidR="000E421C" w:rsidRPr="007B5451">
        <w:rPr>
          <w:rFonts w:ascii="Arial" w:hAnsi="Arial" w:cs="Arial"/>
        </w:rPr>
        <w:t xml:space="preserve"> не порушили правил участі в Громадському бюджеті</w:t>
      </w:r>
      <w:r w:rsidR="00DD778A" w:rsidRPr="007B5451">
        <w:rPr>
          <w:rFonts w:ascii="Arial" w:hAnsi="Arial" w:cs="Arial"/>
        </w:rPr>
        <w:t xml:space="preserve"> 2019</w:t>
      </w:r>
      <w:r w:rsidR="007170AA" w:rsidRPr="00677F38">
        <w:rPr>
          <w:rFonts w:ascii="Arial" w:hAnsi="Arial" w:cs="Arial"/>
        </w:rPr>
        <w:t xml:space="preserve">. </w:t>
      </w:r>
      <w:r w:rsidR="004D6F84" w:rsidRPr="00677F38">
        <w:rPr>
          <w:rFonts w:ascii="Arial" w:hAnsi="Arial" w:cs="Arial"/>
        </w:rPr>
        <w:t>Однак</w:t>
      </w:r>
      <w:del w:id="999" w:author="Яна Ерина" w:date="2018-11-26T18:31:00Z">
        <w:r w:rsidR="007170AA" w:rsidRPr="00677F38" w:rsidDel="004E069C">
          <w:rPr>
            <w:rFonts w:ascii="Arial" w:hAnsi="Arial" w:cs="Arial"/>
          </w:rPr>
          <w:delText>,</w:delText>
        </w:r>
      </w:del>
      <w:r w:rsidR="007170AA" w:rsidRPr="00677F38">
        <w:rPr>
          <w:rFonts w:ascii="Arial" w:hAnsi="Arial" w:cs="Arial"/>
        </w:rPr>
        <w:t xml:space="preserve"> такі правила</w:t>
      </w:r>
      <w:del w:id="1000" w:author="Яна Ерина" w:date="2018-11-26T12:59:00Z">
        <w:r w:rsidR="007170AA" w:rsidRPr="00677F38" w:rsidDel="00DE6E67">
          <w:rPr>
            <w:rFonts w:ascii="Arial" w:hAnsi="Arial" w:cs="Arial"/>
          </w:rPr>
          <w:delText>,</w:delText>
        </w:r>
      </w:del>
      <w:r w:rsidR="007170AA" w:rsidRPr="00677F38">
        <w:rPr>
          <w:rFonts w:ascii="Arial" w:hAnsi="Arial" w:cs="Arial"/>
        </w:rPr>
        <w:t xml:space="preserve"> </w:t>
      </w:r>
      <w:del w:id="1001" w:author="Яна Ерина" w:date="2018-11-26T12:59:00Z">
        <w:r w:rsidR="007170AA" w:rsidRPr="00677F38" w:rsidDel="00DE6E67">
          <w:rPr>
            <w:rFonts w:ascii="Arial" w:hAnsi="Arial" w:cs="Arial"/>
          </w:rPr>
          <w:delText xml:space="preserve">дозволяють </w:delText>
        </w:r>
      </w:del>
      <w:ins w:id="1002" w:author="Яна Ерина" w:date="2018-11-26T12:59:00Z">
        <w:r w:rsidR="00DE6E67" w:rsidRPr="00677F38">
          <w:rPr>
            <w:rFonts w:ascii="Arial" w:hAnsi="Arial" w:cs="Arial"/>
          </w:rPr>
          <w:t xml:space="preserve">дають змогу </w:t>
        </w:r>
      </w:ins>
      <w:r w:rsidR="007170AA" w:rsidRPr="00677F38">
        <w:rPr>
          <w:rFonts w:ascii="Arial" w:hAnsi="Arial" w:cs="Arial"/>
        </w:rPr>
        <w:t xml:space="preserve">вносити </w:t>
      </w:r>
      <w:r w:rsidR="004D6F84" w:rsidRPr="00677F38">
        <w:rPr>
          <w:rFonts w:ascii="Arial" w:hAnsi="Arial" w:cs="Arial"/>
        </w:rPr>
        <w:t>зміни</w:t>
      </w:r>
      <w:r w:rsidR="000E421C" w:rsidRPr="00677F38">
        <w:rPr>
          <w:rFonts w:ascii="Arial" w:hAnsi="Arial" w:cs="Arial"/>
        </w:rPr>
        <w:t xml:space="preserve"> в </w:t>
      </w:r>
      <w:r w:rsidR="004E1B72" w:rsidRPr="00677F38">
        <w:rPr>
          <w:rFonts w:ascii="Arial" w:hAnsi="Arial" w:cs="Arial"/>
        </w:rPr>
        <w:t xml:space="preserve">головну ідею </w:t>
      </w:r>
      <w:r w:rsidR="000E421C" w:rsidRPr="00677F38">
        <w:rPr>
          <w:rFonts w:ascii="Arial" w:hAnsi="Arial" w:cs="Arial"/>
        </w:rPr>
        <w:t xml:space="preserve">бюджету участі та дозволяють представникам місцевої влади </w:t>
      </w:r>
      <w:ins w:id="1003" w:author="Яна Ерина" w:date="2018-11-26T13:00:00Z">
        <w:r w:rsidR="00DE6E67" w:rsidRPr="00677F38">
          <w:rPr>
            <w:rFonts w:ascii="Arial" w:hAnsi="Arial" w:cs="Arial"/>
          </w:rPr>
          <w:t>«</w:t>
        </w:r>
      </w:ins>
      <w:del w:id="1004" w:author="Яна Ерина" w:date="2018-11-26T13:00:00Z">
        <w:r w:rsidR="000E421C" w:rsidRPr="00677F38" w:rsidDel="00DE6E67">
          <w:rPr>
            <w:rFonts w:ascii="Arial" w:hAnsi="Arial" w:cs="Arial"/>
          </w:rPr>
          <w:delText>“</w:delText>
        </w:r>
      </w:del>
      <w:r w:rsidR="000E421C" w:rsidRPr="00677F38">
        <w:rPr>
          <w:rFonts w:ascii="Arial" w:hAnsi="Arial" w:cs="Arial"/>
        </w:rPr>
        <w:t>допомагати</w:t>
      </w:r>
      <w:ins w:id="1005" w:author="Яна Ерина" w:date="2018-11-26T13:00:00Z">
        <w:r w:rsidR="00DE6E67" w:rsidRPr="00677F38">
          <w:rPr>
            <w:rFonts w:ascii="Arial" w:hAnsi="Arial" w:cs="Arial"/>
          </w:rPr>
          <w:t>»</w:t>
        </w:r>
      </w:ins>
      <w:del w:id="1006" w:author="Яна Ерина" w:date="2018-11-26T13:00:00Z">
        <w:r w:rsidR="000E421C" w:rsidRPr="00677F38" w:rsidDel="00DE6E67">
          <w:rPr>
            <w:rFonts w:ascii="Arial" w:hAnsi="Arial" w:cs="Arial"/>
          </w:rPr>
          <w:delText>”</w:delText>
        </w:r>
      </w:del>
      <w:r w:rsidR="000E421C" w:rsidRPr="00677F38">
        <w:rPr>
          <w:rFonts w:ascii="Arial" w:hAnsi="Arial" w:cs="Arial"/>
        </w:rPr>
        <w:t xml:space="preserve"> просунити власні проекти, проекти</w:t>
      </w:r>
      <w:r w:rsidR="00837423" w:rsidRPr="00677F38">
        <w:rPr>
          <w:rFonts w:ascii="Arial" w:hAnsi="Arial" w:cs="Arial"/>
        </w:rPr>
        <w:t xml:space="preserve"> довірених людей</w:t>
      </w:r>
      <w:r w:rsidR="004D6F84" w:rsidRPr="00677F38">
        <w:rPr>
          <w:rFonts w:ascii="Arial" w:hAnsi="Arial" w:cs="Arial"/>
        </w:rPr>
        <w:t xml:space="preserve"> </w:t>
      </w:r>
      <w:ins w:id="1007" w:author="Яна Ерина" w:date="2018-11-26T13:00:00Z">
        <w:r w:rsidR="00DE6E67" w:rsidRPr="00677F38">
          <w:rPr>
            <w:rFonts w:ascii="Arial" w:hAnsi="Arial" w:cs="Arial"/>
          </w:rPr>
          <w:t>у</w:t>
        </w:r>
      </w:ins>
      <w:del w:id="1008" w:author="Яна Ерина" w:date="2018-11-26T13:00:00Z">
        <w:r w:rsidR="004D6F84" w:rsidRPr="00677F38" w:rsidDel="00DE6E67">
          <w:rPr>
            <w:rFonts w:ascii="Arial" w:hAnsi="Arial" w:cs="Arial"/>
          </w:rPr>
          <w:delText>в</w:delText>
        </w:r>
      </w:del>
      <w:r w:rsidR="004D6F84" w:rsidRPr="00677F38">
        <w:rPr>
          <w:rFonts w:ascii="Arial" w:hAnsi="Arial" w:cs="Arial"/>
        </w:rPr>
        <w:t xml:space="preserve"> необмеженій кількості</w:t>
      </w:r>
      <w:r w:rsidR="007170AA" w:rsidRPr="00677F38">
        <w:rPr>
          <w:rFonts w:ascii="Arial" w:hAnsi="Arial" w:cs="Arial"/>
        </w:rPr>
        <w:t xml:space="preserve">. </w:t>
      </w:r>
      <w:del w:id="1009" w:author="Яна Ерина" w:date="2018-11-26T13:01:00Z">
        <w:r w:rsidR="00837423" w:rsidRPr="00677F38" w:rsidDel="00DE6E67">
          <w:rPr>
            <w:rFonts w:ascii="Arial" w:hAnsi="Arial" w:cs="Arial"/>
          </w:rPr>
          <w:delText>В рамках</w:delText>
        </w:r>
      </w:del>
      <w:ins w:id="1010" w:author="Яна Ерина" w:date="2018-11-26T13:01:00Z">
        <w:r w:rsidR="00DE6E67" w:rsidRPr="00677F38">
          <w:rPr>
            <w:rFonts w:ascii="Arial" w:hAnsi="Arial" w:cs="Arial"/>
          </w:rPr>
          <w:t>У межах</w:t>
        </w:r>
      </w:ins>
      <w:r w:rsidR="00837423" w:rsidRPr="00677F38">
        <w:rPr>
          <w:rFonts w:ascii="Arial" w:hAnsi="Arial" w:cs="Arial"/>
        </w:rPr>
        <w:t xml:space="preserve"> такої</w:t>
      </w:r>
      <w:r w:rsidR="000E421C" w:rsidRPr="00677F38">
        <w:rPr>
          <w:rFonts w:ascii="Arial" w:hAnsi="Arial" w:cs="Arial"/>
        </w:rPr>
        <w:t xml:space="preserve"> </w:t>
      </w:r>
      <w:ins w:id="1011" w:author="Яна Ерина" w:date="2018-11-26T13:01:00Z">
        <w:r w:rsidR="00DE6E67" w:rsidRPr="00677F38">
          <w:rPr>
            <w:rFonts w:ascii="Arial" w:hAnsi="Arial" w:cs="Arial"/>
          </w:rPr>
          <w:t>«</w:t>
        </w:r>
      </w:ins>
      <w:del w:id="1012" w:author="Яна Ерина" w:date="2018-11-26T13:01:00Z">
        <w:r w:rsidR="000E421C" w:rsidRPr="00677F38" w:rsidDel="00DE6E67">
          <w:rPr>
            <w:rFonts w:ascii="Arial" w:hAnsi="Arial" w:cs="Arial"/>
          </w:rPr>
          <w:delText>“</w:delText>
        </w:r>
      </w:del>
      <w:r w:rsidR="000E421C" w:rsidRPr="00677F38">
        <w:rPr>
          <w:rFonts w:ascii="Arial" w:hAnsi="Arial" w:cs="Arial"/>
        </w:rPr>
        <w:t>конкуренції</w:t>
      </w:r>
      <w:ins w:id="1013" w:author="Яна Ерина" w:date="2018-11-26T13:01:00Z">
        <w:r w:rsidR="00DE6E67" w:rsidRPr="00677F38">
          <w:rPr>
            <w:rFonts w:ascii="Arial" w:hAnsi="Arial" w:cs="Arial"/>
          </w:rPr>
          <w:t>»</w:t>
        </w:r>
      </w:ins>
      <w:del w:id="1014" w:author="Яна Ерина" w:date="2018-11-26T13:01:00Z">
        <w:r w:rsidR="004D6F84" w:rsidRPr="00677F38" w:rsidDel="00DE6E67">
          <w:rPr>
            <w:rFonts w:ascii="Arial" w:hAnsi="Arial" w:cs="Arial"/>
          </w:rPr>
          <w:delText>”</w:delText>
        </w:r>
      </w:del>
      <w:r w:rsidR="004D6F84" w:rsidRPr="00677F38">
        <w:rPr>
          <w:rFonts w:ascii="Arial" w:hAnsi="Arial" w:cs="Arial"/>
        </w:rPr>
        <w:t xml:space="preserve"> п</w:t>
      </w:r>
      <w:r w:rsidR="000E421C" w:rsidRPr="00677F38">
        <w:rPr>
          <w:rFonts w:ascii="Arial" w:hAnsi="Arial" w:cs="Arial"/>
        </w:rPr>
        <w:t xml:space="preserve">ересічному киянину, який стикнувся з проблемою </w:t>
      </w:r>
      <w:ins w:id="1015" w:author="Яна Ерина" w:date="2018-11-26T13:01:00Z">
        <w:r w:rsidR="00DE6E67" w:rsidRPr="00677F38">
          <w:rPr>
            <w:rFonts w:ascii="Arial" w:hAnsi="Arial" w:cs="Arial"/>
          </w:rPr>
          <w:t>у</w:t>
        </w:r>
      </w:ins>
      <w:del w:id="1016" w:author="Яна Ерина" w:date="2018-11-26T13:01:00Z">
        <w:r w:rsidR="000E421C" w:rsidRPr="00677F38" w:rsidDel="00DE6E67">
          <w:rPr>
            <w:rFonts w:ascii="Arial" w:hAnsi="Arial" w:cs="Arial"/>
          </w:rPr>
          <w:delText>в</w:delText>
        </w:r>
      </w:del>
      <w:r w:rsidR="000E421C" w:rsidRPr="00677F38">
        <w:rPr>
          <w:rFonts w:ascii="Arial" w:hAnsi="Arial" w:cs="Arial"/>
        </w:rPr>
        <w:t xml:space="preserve"> своєму районі</w:t>
      </w:r>
      <w:del w:id="1017" w:author="Яна Ерина" w:date="2018-11-26T15:20:00Z">
        <w:r w:rsidR="000E421C" w:rsidRPr="00677F38" w:rsidDel="0053588D">
          <w:rPr>
            <w:rFonts w:ascii="Arial" w:hAnsi="Arial" w:cs="Arial"/>
          </w:rPr>
          <w:delText>,</w:delText>
        </w:r>
      </w:del>
      <w:r w:rsidR="000E421C" w:rsidRPr="00677F38">
        <w:rPr>
          <w:rFonts w:ascii="Arial" w:hAnsi="Arial" w:cs="Arial"/>
        </w:rPr>
        <w:t xml:space="preserve"> і прагне її вирішити на благо громади, буде </w:t>
      </w:r>
      <w:r w:rsidR="004E1B72" w:rsidRPr="00677F38">
        <w:rPr>
          <w:rFonts w:ascii="Arial" w:hAnsi="Arial" w:cs="Arial"/>
        </w:rPr>
        <w:t>непросто прийти до перемоги</w:t>
      </w:r>
      <w:r w:rsidR="00105C43" w:rsidRPr="00677F38">
        <w:rPr>
          <w:rFonts w:ascii="Arial" w:hAnsi="Arial" w:cs="Arial"/>
        </w:rPr>
        <w:t>.</w:t>
      </w:r>
      <w:r w:rsidR="001319EC" w:rsidRPr="00677F38">
        <w:rPr>
          <w:rFonts w:ascii="Arial" w:hAnsi="Arial" w:cs="Arial"/>
        </w:rPr>
        <w:t xml:space="preserve"> Ви</w:t>
      </w:r>
      <w:del w:id="1018" w:author="Яна Ерина" w:date="2018-11-26T13:02:00Z">
        <w:r w:rsidR="001319EC" w:rsidRPr="00677F38" w:rsidDel="00DE6E67">
          <w:rPr>
            <w:rFonts w:ascii="Arial" w:hAnsi="Arial" w:cs="Arial"/>
          </w:rPr>
          <w:delText>глядає</w:delText>
        </w:r>
      </w:del>
      <w:ins w:id="1019" w:author="Яна Ерина" w:date="2018-11-26T13:02:00Z">
        <w:r w:rsidR="00DE6E67" w:rsidRPr="00677F38">
          <w:rPr>
            <w:rFonts w:ascii="Arial" w:hAnsi="Arial" w:cs="Arial"/>
          </w:rPr>
          <w:t>являється</w:t>
        </w:r>
      </w:ins>
      <w:r w:rsidR="001319EC" w:rsidRPr="00677F38">
        <w:rPr>
          <w:rFonts w:ascii="Arial" w:hAnsi="Arial" w:cs="Arial"/>
        </w:rPr>
        <w:t xml:space="preserve">, що в протокол Громадського бюджету 2020 потрібно </w:t>
      </w:r>
      <w:del w:id="1020" w:author="Яна Ерина" w:date="2018-11-26T13:02:00Z">
        <w:r w:rsidR="001319EC" w:rsidRPr="00677F38" w:rsidDel="00DE6E67">
          <w:rPr>
            <w:rFonts w:ascii="Arial" w:hAnsi="Arial" w:cs="Arial"/>
          </w:rPr>
          <w:delText>внести ряд</w:delText>
        </w:r>
      </w:del>
      <w:ins w:id="1021" w:author="Яна Ерина" w:date="2018-11-26T13:02:00Z">
        <w:r w:rsidR="00DE6E67" w:rsidRPr="00677F38">
          <w:rPr>
            <w:rFonts w:ascii="Arial" w:hAnsi="Arial" w:cs="Arial"/>
          </w:rPr>
          <w:t>занести низку</w:t>
        </w:r>
      </w:ins>
      <w:r w:rsidR="001319EC" w:rsidRPr="00677F38">
        <w:rPr>
          <w:rFonts w:ascii="Arial" w:hAnsi="Arial" w:cs="Arial"/>
        </w:rPr>
        <w:t xml:space="preserve"> загублених деталей, якщо організатори інструменту е-демократії</w:t>
      </w:r>
      <w:del w:id="1022" w:author="Яна Ерина" w:date="2018-11-26T13:02:00Z">
        <w:r w:rsidR="001319EC" w:rsidRPr="00677F38" w:rsidDel="00DE6E67">
          <w:rPr>
            <w:rFonts w:ascii="Arial" w:hAnsi="Arial" w:cs="Arial"/>
          </w:rPr>
          <w:delText>,</w:delText>
        </w:r>
      </w:del>
      <w:r w:rsidR="001319EC" w:rsidRPr="00677F38">
        <w:rPr>
          <w:rFonts w:ascii="Arial" w:hAnsi="Arial" w:cs="Arial"/>
        </w:rPr>
        <w:t xml:space="preserve"> справді</w:t>
      </w:r>
      <w:del w:id="1023" w:author="Яна Ерина" w:date="2018-11-26T13:02:00Z">
        <w:r w:rsidR="001319EC" w:rsidRPr="00677F38" w:rsidDel="00DE6E67">
          <w:rPr>
            <w:rFonts w:ascii="Arial" w:hAnsi="Arial" w:cs="Arial"/>
          </w:rPr>
          <w:delText>,</w:delText>
        </w:r>
      </w:del>
      <w:r w:rsidR="001319EC" w:rsidRPr="00677F38">
        <w:rPr>
          <w:rFonts w:ascii="Arial" w:hAnsi="Arial" w:cs="Arial"/>
        </w:rPr>
        <w:t xml:space="preserve"> виступають за основну ідею бюджету участі. </w:t>
      </w:r>
    </w:p>
    <w:sectPr w:rsidR="003505B9" w:rsidRPr="00677F38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Яна Ерина">
    <w15:presenceInfo w15:providerId="None" w15:userId="Яна Ери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trackRevision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D8E"/>
    <w:rsid w:val="00005602"/>
    <w:rsid w:val="00012E76"/>
    <w:rsid w:val="00027A1D"/>
    <w:rsid w:val="00036C11"/>
    <w:rsid w:val="00067F2D"/>
    <w:rsid w:val="00070D26"/>
    <w:rsid w:val="00083948"/>
    <w:rsid w:val="00084B04"/>
    <w:rsid w:val="000A5E63"/>
    <w:rsid w:val="000E421C"/>
    <w:rsid w:val="000F7F59"/>
    <w:rsid w:val="00105580"/>
    <w:rsid w:val="00105C43"/>
    <w:rsid w:val="001319EC"/>
    <w:rsid w:val="001355E8"/>
    <w:rsid w:val="00135BB1"/>
    <w:rsid w:val="00147480"/>
    <w:rsid w:val="00162267"/>
    <w:rsid w:val="0018220B"/>
    <w:rsid w:val="00193C31"/>
    <w:rsid w:val="001C2E74"/>
    <w:rsid w:val="001C46B5"/>
    <w:rsid w:val="001C4B71"/>
    <w:rsid w:val="00225CFF"/>
    <w:rsid w:val="00230B7A"/>
    <w:rsid w:val="002325C4"/>
    <w:rsid w:val="00237A62"/>
    <w:rsid w:val="00240DC4"/>
    <w:rsid w:val="00262463"/>
    <w:rsid w:val="00274430"/>
    <w:rsid w:val="002B2F5C"/>
    <w:rsid w:val="002B40C5"/>
    <w:rsid w:val="002E0F5F"/>
    <w:rsid w:val="002F44E0"/>
    <w:rsid w:val="002F4C88"/>
    <w:rsid w:val="00323498"/>
    <w:rsid w:val="00340914"/>
    <w:rsid w:val="003505B9"/>
    <w:rsid w:val="003955F2"/>
    <w:rsid w:val="003A1135"/>
    <w:rsid w:val="003B4D62"/>
    <w:rsid w:val="003B5512"/>
    <w:rsid w:val="003C7AA4"/>
    <w:rsid w:val="003D579E"/>
    <w:rsid w:val="003D6610"/>
    <w:rsid w:val="003E453F"/>
    <w:rsid w:val="003E4A50"/>
    <w:rsid w:val="003F381D"/>
    <w:rsid w:val="00404899"/>
    <w:rsid w:val="00412B11"/>
    <w:rsid w:val="0043050E"/>
    <w:rsid w:val="00440B13"/>
    <w:rsid w:val="00483348"/>
    <w:rsid w:val="004A1F96"/>
    <w:rsid w:val="004A4CF8"/>
    <w:rsid w:val="004A65B7"/>
    <w:rsid w:val="004C2FC0"/>
    <w:rsid w:val="004C4C3C"/>
    <w:rsid w:val="004C5E8E"/>
    <w:rsid w:val="004D6F84"/>
    <w:rsid w:val="004E069C"/>
    <w:rsid w:val="004E1B72"/>
    <w:rsid w:val="005055DF"/>
    <w:rsid w:val="0053588D"/>
    <w:rsid w:val="0055191E"/>
    <w:rsid w:val="00565214"/>
    <w:rsid w:val="00567E0A"/>
    <w:rsid w:val="005747F3"/>
    <w:rsid w:val="00582E58"/>
    <w:rsid w:val="00584D2F"/>
    <w:rsid w:val="00585412"/>
    <w:rsid w:val="005F1DD6"/>
    <w:rsid w:val="00621254"/>
    <w:rsid w:val="00627D8E"/>
    <w:rsid w:val="00657C7B"/>
    <w:rsid w:val="00677F38"/>
    <w:rsid w:val="00682495"/>
    <w:rsid w:val="00687368"/>
    <w:rsid w:val="006C35FF"/>
    <w:rsid w:val="006F31B6"/>
    <w:rsid w:val="00712E7C"/>
    <w:rsid w:val="00714B43"/>
    <w:rsid w:val="007170AA"/>
    <w:rsid w:val="00731BB8"/>
    <w:rsid w:val="00732CD8"/>
    <w:rsid w:val="00743097"/>
    <w:rsid w:val="007438CA"/>
    <w:rsid w:val="007528D5"/>
    <w:rsid w:val="00760479"/>
    <w:rsid w:val="00760C14"/>
    <w:rsid w:val="00777C29"/>
    <w:rsid w:val="00781A28"/>
    <w:rsid w:val="0079768C"/>
    <w:rsid w:val="007B5451"/>
    <w:rsid w:val="007B7C51"/>
    <w:rsid w:val="007C4C87"/>
    <w:rsid w:val="007E34E4"/>
    <w:rsid w:val="00806903"/>
    <w:rsid w:val="00817159"/>
    <w:rsid w:val="00837423"/>
    <w:rsid w:val="00841442"/>
    <w:rsid w:val="00850A3A"/>
    <w:rsid w:val="00865D41"/>
    <w:rsid w:val="008761E7"/>
    <w:rsid w:val="00880DE0"/>
    <w:rsid w:val="008A0AC7"/>
    <w:rsid w:val="008C1B8F"/>
    <w:rsid w:val="008F4C65"/>
    <w:rsid w:val="00926426"/>
    <w:rsid w:val="009347E6"/>
    <w:rsid w:val="009648FF"/>
    <w:rsid w:val="0097016B"/>
    <w:rsid w:val="00973F65"/>
    <w:rsid w:val="0099468E"/>
    <w:rsid w:val="009A17ED"/>
    <w:rsid w:val="009B5A12"/>
    <w:rsid w:val="009E4C50"/>
    <w:rsid w:val="009F0BA0"/>
    <w:rsid w:val="009F198B"/>
    <w:rsid w:val="00A02A15"/>
    <w:rsid w:val="00A731F5"/>
    <w:rsid w:val="00A7557E"/>
    <w:rsid w:val="00A8170E"/>
    <w:rsid w:val="00A82E93"/>
    <w:rsid w:val="00A91B73"/>
    <w:rsid w:val="00AA6E63"/>
    <w:rsid w:val="00AB4BF5"/>
    <w:rsid w:val="00AD742F"/>
    <w:rsid w:val="00B015AD"/>
    <w:rsid w:val="00B06448"/>
    <w:rsid w:val="00B1131D"/>
    <w:rsid w:val="00B26094"/>
    <w:rsid w:val="00B30189"/>
    <w:rsid w:val="00B532B3"/>
    <w:rsid w:val="00B6655A"/>
    <w:rsid w:val="00B737F7"/>
    <w:rsid w:val="00B85530"/>
    <w:rsid w:val="00B93662"/>
    <w:rsid w:val="00B951B8"/>
    <w:rsid w:val="00B962D0"/>
    <w:rsid w:val="00BB0750"/>
    <w:rsid w:val="00BB2A1E"/>
    <w:rsid w:val="00C1774E"/>
    <w:rsid w:val="00C3489B"/>
    <w:rsid w:val="00C34BB0"/>
    <w:rsid w:val="00C4105B"/>
    <w:rsid w:val="00C61BDB"/>
    <w:rsid w:val="00C904C0"/>
    <w:rsid w:val="00CB2889"/>
    <w:rsid w:val="00CE61EB"/>
    <w:rsid w:val="00CF3E0D"/>
    <w:rsid w:val="00D354DE"/>
    <w:rsid w:val="00D37166"/>
    <w:rsid w:val="00D64FB6"/>
    <w:rsid w:val="00D65A44"/>
    <w:rsid w:val="00D81BF9"/>
    <w:rsid w:val="00DC0607"/>
    <w:rsid w:val="00DD3B71"/>
    <w:rsid w:val="00DD778A"/>
    <w:rsid w:val="00DE6E67"/>
    <w:rsid w:val="00DF62A6"/>
    <w:rsid w:val="00E35711"/>
    <w:rsid w:val="00EA7B72"/>
    <w:rsid w:val="00EB0126"/>
    <w:rsid w:val="00EF0BCF"/>
    <w:rsid w:val="00F12E35"/>
    <w:rsid w:val="00F30FA9"/>
    <w:rsid w:val="00F559C9"/>
    <w:rsid w:val="00F569F5"/>
    <w:rsid w:val="00F652A4"/>
    <w:rsid w:val="00F77A76"/>
    <w:rsid w:val="00F802E3"/>
    <w:rsid w:val="00F822AB"/>
    <w:rsid w:val="00F90655"/>
    <w:rsid w:val="00FA4A0C"/>
    <w:rsid w:val="00FB567A"/>
    <w:rsid w:val="00FC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5FA8A128-6BCF-4D69-90CD-64A8A0E5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1F9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rvps2">
    <w:name w:val="rvps2"/>
    <w:basedOn w:val="a"/>
    <w:rsid w:val="00FC2F1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6F31B6"/>
    <w:rPr>
      <w:rFonts w:cs="Times New Roman"/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80DE0"/>
    <w:rPr>
      <w:rFonts w:cs="Times New Roman"/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82E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82E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38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0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0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0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38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0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0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2095</Words>
  <Characters>11947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</dc:creator>
  <cp:keywords/>
  <dc:description/>
  <cp:lastModifiedBy>Яна Ерина</cp:lastModifiedBy>
  <cp:revision>11</cp:revision>
  <dcterms:created xsi:type="dcterms:W3CDTF">2018-11-26T08:30:00Z</dcterms:created>
  <dcterms:modified xsi:type="dcterms:W3CDTF">2018-11-26T16:09:00Z</dcterms:modified>
</cp:coreProperties>
</file>